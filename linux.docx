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918" w:rsidRPr="00BC4918" w:rsidRDefault="00BC4918" w:rsidP="00BC4918">
      <w:pPr>
        <w:numPr>
          <w:ilvl w:val="0"/>
          <w:numId w:val="1"/>
        </w:numPr>
        <w:pBdr>
          <w:top w:val="single" w:sz="2" w:space="0" w:color="DDDDDD"/>
          <w:left w:val="single" w:sz="2" w:space="0" w:color="DDDDDD"/>
          <w:bottom w:val="single" w:sz="6" w:space="0" w:color="DDDDDD"/>
          <w:right w:val="single" w:sz="2" w:space="0" w:color="DDDDDD"/>
        </w:pBdr>
        <w:shd w:val="clear" w:color="auto" w:fill="403F3F"/>
        <w:spacing w:after="0" w:line="390" w:lineRule="atLeast"/>
        <w:ind w:left="0"/>
        <w:rPr>
          <w:ins w:id="0" w:author="Unknown"/>
          <w:rFonts w:ascii="Georgia" w:eastAsia="Times New Roman" w:hAnsi="Georgia" w:cs="Times New Roman"/>
          <w:color w:val="111111"/>
          <w:sz w:val="24"/>
          <w:szCs w:val="24"/>
        </w:rPr>
      </w:pPr>
    </w:p>
    <w:p w:rsidR="00BC4918" w:rsidRDefault="00BC4918" w:rsidP="00BC4918">
      <w:pPr>
        <w:shd w:val="clear" w:color="auto" w:fill="FFFFFF"/>
        <w:spacing w:after="0" w:line="585" w:lineRule="atLeast"/>
        <w:outlineLvl w:val="0"/>
        <w:rPr>
          <w:rFonts w:ascii="Georgia" w:eastAsia="Times New Roman" w:hAnsi="Georgia" w:cs="Times New Roman"/>
          <w:color w:val="111111"/>
          <w:kern w:val="36"/>
          <w:sz w:val="39"/>
          <w:szCs w:val="39"/>
        </w:rPr>
      </w:pPr>
      <w:ins w:id="1" w:author="Unknown">
        <w:r w:rsidRPr="00BC4918">
          <w:rPr>
            <w:rFonts w:ascii="Georgia" w:eastAsia="Times New Roman" w:hAnsi="Georgia" w:cs="Times New Roman"/>
            <w:color w:val="111111"/>
            <w:kern w:val="36"/>
            <w:sz w:val="39"/>
            <w:szCs w:val="39"/>
          </w:rPr>
          <w:t>50 Most Frequently Used UNIX / Linux Commands (With Examples)</w:t>
        </w:r>
      </w:ins>
    </w:p>
    <w:p w:rsidR="00BC4918" w:rsidRPr="00BC4918" w:rsidRDefault="00BC4918" w:rsidP="00BC4918">
      <w:pPr>
        <w:shd w:val="clear" w:color="auto" w:fill="FFFFFF"/>
        <w:spacing w:after="0" w:line="585" w:lineRule="atLeast"/>
        <w:outlineLvl w:val="0"/>
        <w:rPr>
          <w:ins w:id="2" w:author="Unknown"/>
          <w:rFonts w:ascii="Georgia" w:eastAsia="Times New Roman" w:hAnsi="Georgia" w:cs="Times New Roman"/>
          <w:color w:val="111111"/>
          <w:kern w:val="36"/>
          <w:sz w:val="39"/>
          <w:szCs w:val="39"/>
        </w:rPr>
      </w:pPr>
      <w:ins w:id="3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1.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tar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4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5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Create a new tar archive.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" w:author="Unknown"/>
          <w:rFonts w:ascii="Consolas" w:eastAsia="Times New Roman" w:hAnsi="Consolas" w:cs="Consolas"/>
          <w:color w:val="111111"/>
          <w:sz w:val="20"/>
          <w:szCs w:val="20"/>
        </w:rPr>
      </w:pPr>
      <w:ins w:id="7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tar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cvf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archive_name.tar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dirname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8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9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Extract from an existing tar archive.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0" w:author="Unknown"/>
          <w:rFonts w:ascii="Consolas" w:eastAsia="Times New Roman" w:hAnsi="Consolas" w:cs="Consolas"/>
          <w:color w:val="111111"/>
          <w:sz w:val="20"/>
          <w:szCs w:val="20"/>
        </w:rPr>
      </w:pPr>
      <w:ins w:id="11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tar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xvf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archive_name.tar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12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13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View an existing tar archive.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4" w:author="Unknown"/>
          <w:rFonts w:ascii="Consolas" w:eastAsia="Times New Roman" w:hAnsi="Consolas" w:cs="Consolas"/>
          <w:color w:val="111111"/>
          <w:sz w:val="20"/>
          <w:szCs w:val="20"/>
        </w:rPr>
      </w:pPr>
      <w:ins w:id="15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tar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tvf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archive_name.tar</w:t>
        </w:r>
      </w:ins>
    </w:p>
    <w:p w:rsidR="00BC4918" w:rsidRPr="00BC4918" w:rsidRDefault="00BC4918" w:rsidP="00BC4918">
      <w:pPr>
        <w:shd w:val="clear" w:color="auto" w:fill="FFFFFF"/>
        <w:spacing w:after="0" w:line="390" w:lineRule="atLeast"/>
        <w:rPr>
          <w:ins w:id="16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17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More tar examples: 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begin"/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instrText xml:space="preserve"> HYPERLINK "http://www.thegeekstuff.com/2010/04/unix-tar-command-examples/" </w:instrTex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separate"/>
        </w:r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The Ultimate Tar Command Tutorial with 10 Practical Examples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end"/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18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19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2.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grep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20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21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Search for a given string in a file (case in-sensitive search).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2" w:author="Unknown"/>
          <w:rFonts w:ascii="Consolas" w:eastAsia="Times New Roman" w:hAnsi="Consolas" w:cs="Consolas"/>
          <w:color w:val="111111"/>
          <w:sz w:val="20"/>
          <w:szCs w:val="20"/>
        </w:rPr>
      </w:pPr>
      <w:ins w:id="23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grep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i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"the"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demo_file</w:t>
        </w:r>
        <w:proofErr w:type="spellEnd"/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24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25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Print the matched line, along with the 3 lines after it.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6" w:author="Unknown"/>
          <w:rFonts w:ascii="Consolas" w:eastAsia="Times New Roman" w:hAnsi="Consolas" w:cs="Consolas"/>
          <w:color w:val="111111"/>
          <w:sz w:val="20"/>
          <w:szCs w:val="20"/>
        </w:rPr>
      </w:pPr>
      <w:ins w:id="27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lastRenderedPageBreak/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grep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-A 3 -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i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"example"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demo_text</w:t>
        </w:r>
        <w:proofErr w:type="spellEnd"/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28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29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Search for a given string in all files recursively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0" w:author="Unknown"/>
          <w:rFonts w:ascii="Consolas" w:eastAsia="Times New Roman" w:hAnsi="Consolas" w:cs="Consolas"/>
          <w:color w:val="111111"/>
          <w:sz w:val="20"/>
          <w:szCs w:val="20"/>
        </w:rPr>
      </w:pPr>
      <w:ins w:id="31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grep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-r "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ramesh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" *</w:t>
        </w:r>
      </w:ins>
    </w:p>
    <w:p w:rsidR="00BC4918" w:rsidRPr="00BC4918" w:rsidRDefault="00BC4918" w:rsidP="00BC4918">
      <w:pPr>
        <w:shd w:val="clear" w:color="auto" w:fill="FFFFFF"/>
        <w:spacing w:after="0" w:line="390" w:lineRule="atLeast"/>
        <w:rPr>
          <w:ins w:id="32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33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More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grep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examples: 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begin"/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instrText xml:space="preserve"> HYPERLINK "http://www.thegeekstuff.com/2009/03/15-practical-unix-grep-command-examples/" </w:instrTex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separate"/>
        </w:r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Get a Grip on the </w:t>
        </w:r>
        <w:proofErr w:type="spell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Grep</w:t>
        </w:r>
        <w:proofErr w:type="spell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! – 15 Practical </w:t>
        </w:r>
        <w:proofErr w:type="spell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Grep</w:t>
        </w:r>
        <w:proofErr w:type="spell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 Command Examples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end"/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34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35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3.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find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36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37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Find files using file-name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( case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in-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sensitve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find)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8" w:author="Unknown"/>
          <w:rFonts w:ascii="Consolas" w:eastAsia="Times New Roman" w:hAnsi="Consolas" w:cs="Consolas"/>
          <w:color w:val="111111"/>
          <w:sz w:val="20"/>
          <w:szCs w:val="20"/>
        </w:rPr>
      </w:pPr>
      <w:ins w:id="39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#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find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iname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"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MyCProgram.c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"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40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41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Execute commands on files found by the find command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2" w:author="Unknown"/>
          <w:rFonts w:ascii="Consolas" w:eastAsia="Times New Roman" w:hAnsi="Consolas" w:cs="Consolas"/>
          <w:color w:val="111111"/>
          <w:sz w:val="20"/>
          <w:szCs w:val="20"/>
        </w:rPr>
      </w:pPr>
      <w:ins w:id="43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$ find -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iname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"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MyCProgram.c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" -exec md5sum {} \;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44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45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Find all empty files in home directory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6" w:author="Unknown"/>
          <w:rFonts w:ascii="Consolas" w:eastAsia="Times New Roman" w:hAnsi="Consolas" w:cs="Consolas"/>
          <w:color w:val="111111"/>
          <w:sz w:val="20"/>
          <w:szCs w:val="20"/>
        </w:rPr>
      </w:pPr>
      <w:ins w:id="47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#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find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~ -empty</w:t>
        </w:r>
      </w:ins>
    </w:p>
    <w:p w:rsidR="00BC4918" w:rsidRPr="00BC4918" w:rsidRDefault="00BC4918" w:rsidP="00BC4918">
      <w:pPr>
        <w:shd w:val="clear" w:color="auto" w:fill="FFFFFF"/>
        <w:spacing w:after="0" w:line="390" w:lineRule="atLeast"/>
        <w:rPr>
          <w:ins w:id="48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49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More find examples: 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begin"/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instrText xml:space="preserve"> HYPERLINK "http://www.thegeekstuff.com/2009/03/15-practical-linux-find-command-examples/" </w:instrTex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separate"/>
        </w:r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Mommy, I found it! — 15 Practical Linux Find Command Examples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end"/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50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51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4.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ssh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52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53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Login to remote host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4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proofErr w:type="gramStart"/>
      <w:ins w:id="55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lastRenderedPageBreak/>
          <w:t>ssh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-l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jsmith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remotehost.example.com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56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57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Debug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ssh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client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8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proofErr w:type="gramStart"/>
      <w:ins w:id="59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ssh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-v -l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jsmith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remotehost.example.com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60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61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Display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ssh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client version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2" w:author="Unknown"/>
          <w:rFonts w:ascii="Consolas" w:eastAsia="Times New Roman" w:hAnsi="Consolas" w:cs="Consolas"/>
          <w:color w:val="111111"/>
          <w:sz w:val="20"/>
          <w:szCs w:val="20"/>
        </w:rPr>
      </w:pPr>
      <w:ins w:id="63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ssh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-V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4" w:author="Unknown"/>
          <w:rFonts w:ascii="Consolas" w:eastAsia="Times New Roman" w:hAnsi="Consolas" w:cs="Consolas"/>
          <w:color w:val="111111"/>
          <w:sz w:val="20"/>
          <w:szCs w:val="20"/>
        </w:rPr>
      </w:pPr>
      <w:ins w:id="65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OpenSSH_3.9p1,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OpenSSL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0.9.7a Feb 19 2003</w:t>
        </w:r>
      </w:ins>
    </w:p>
    <w:p w:rsidR="00BC4918" w:rsidRPr="00BC4918" w:rsidRDefault="00BC4918" w:rsidP="00BC4918">
      <w:pPr>
        <w:shd w:val="clear" w:color="auto" w:fill="FFFFFF"/>
        <w:spacing w:after="0" w:line="390" w:lineRule="atLeast"/>
        <w:rPr>
          <w:ins w:id="66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67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More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ssh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examples: 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begin"/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instrText xml:space="preserve"> HYPERLINK "http://www.thegeekstuff.com/2008/05/5-basic-linux-ssh-client-commands/" </w:instrTex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separate"/>
        </w:r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5 Basic Linux SSH Client Commands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end"/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68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69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5.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sed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70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71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When you copy a DOS file to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Unix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, you could find \r\n in the end of each line. This example converts the DOS file format to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Unix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file format using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sed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command.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72" w:author="Unknown"/>
          <w:rFonts w:ascii="Consolas" w:eastAsia="Times New Roman" w:hAnsi="Consolas" w:cs="Consolas"/>
          <w:color w:val="111111"/>
          <w:sz w:val="20"/>
          <w:szCs w:val="20"/>
        </w:rPr>
      </w:pPr>
      <w:ins w:id="73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$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sed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's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/.$//' filename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74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75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Print file content in reverse order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76" w:author="Unknown"/>
          <w:rFonts w:ascii="Consolas" w:eastAsia="Times New Roman" w:hAnsi="Consolas" w:cs="Consolas"/>
          <w:color w:val="111111"/>
          <w:sz w:val="20"/>
          <w:szCs w:val="20"/>
        </w:rPr>
      </w:pPr>
      <w:ins w:id="77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sed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-n '1!G;h;$p' thegeekstuff.txt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78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79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Add line number for all non-empty-lines in a file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80" w:author="Unknown"/>
          <w:rFonts w:ascii="Consolas" w:eastAsia="Times New Roman" w:hAnsi="Consolas" w:cs="Consolas"/>
          <w:color w:val="111111"/>
          <w:sz w:val="20"/>
          <w:szCs w:val="20"/>
        </w:rPr>
      </w:pPr>
      <w:ins w:id="81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lastRenderedPageBreak/>
          <w:t xml:space="preserve">$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sed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'/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./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=' thegeekstuff.txt |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sed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'N; s/\n/ /'</w:t>
        </w:r>
      </w:ins>
    </w:p>
    <w:p w:rsidR="00BC4918" w:rsidRPr="00BC4918" w:rsidRDefault="00BC4918" w:rsidP="00BC4918">
      <w:pPr>
        <w:shd w:val="clear" w:color="auto" w:fill="FFFFFF"/>
        <w:spacing w:after="0" w:line="390" w:lineRule="atLeast"/>
        <w:rPr>
          <w:ins w:id="82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83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More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sed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examples: 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begin"/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instrText xml:space="preserve"> HYPERLINK "http://www.thegeekstuff.com/2009/10/unix-sed-tutorial-advanced-sed-substitution-examples/" </w:instrTex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separate"/>
        </w:r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Advanced </w:t>
        </w:r>
        <w:proofErr w:type="spell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Sed</w:t>
        </w:r>
        <w:proofErr w:type="spell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 Substitution Examples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end"/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84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85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6.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awk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86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87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Remove duplicate lines using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awk</w:t>
        </w:r>
        <w:proofErr w:type="spell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88" w:author="Unknown"/>
          <w:rFonts w:ascii="Consolas" w:eastAsia="Times New Roman" w:hAnsi="Consolas" w:cs="Consolas"/>
          <w:color w:val="111111"/>
          <w:sz w:val="20"/>
          <w:szCs w:val="20"/>
        </w:rPr>
      </w:pPr>
      <w:ins w:id="89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awk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'!($0 in array) { array[$0]; print }' temp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90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91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Print all lines from /etc/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passwd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that has the same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uid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and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gid</w:t>
        </w:r>
        <w:proofErr w:type="spell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92" w:author="Unknown"/>
          <w:rFonts w:ascii="Consolas" w:eastAsia="Times New Roman" w:hAnsi="Consolas" w:cs="Consolas"/>
          <w:color w:val="111111"/>
          <w:sz w:val="20"/>
          <w:szCs w:val="20"/>
        </w:rPr>
      </w:pPr>
      <w:ins w:id="93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$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awk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-F ':' '$3==$4' passwd.txt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94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95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Print only specific field from a file.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96" w:author="Unknown"/>
          <w:rFonts w:ascii="Consolas" w:eastAsia="Times New Roman" w:hAnsi="Consolas" w:cs="Consolas"/>
          <w:color w:val="111111"/>
          <w:sz w:val="20"/>
          <w:szCs w:val="20"/>
        </w:rPr>
      </w:pPr>
      <w:ins w:id="97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awk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'{print $2,$5;}' employee.txt</w:t>
        </w:r>
      </w:ins>
    </w:p>
    <w:p w:rsidR="00BC4918" w:rsidRPr="00BC4918" w:rsidRDefault="00BC4918" w:rsidP="00BC4918">
      <w:pPr>
        <w:shd w:val="clear" w:color="auto" w:fill="FFFFFF"/>
        <w:spacing w:after="0" w:line="390" w:lineRule="atLeast"/>
        <w:rPr>
          <w:ins w:id="98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99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More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awk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examples: 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begin"/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instrText xml:space="preserve"> HYPERLINK "http://www.thegeekstuff.com/2010/01/8-powerful-awk-built-in-variables-fs-ofs-rs-ors-nr-nf-filename-fnr/" </w:instrTex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separate"/>
        </w:r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8 Powerful </w:t>
        </w:r>
        <w:proofErr w:type="spell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Awk</w:t>
        </w:r>
        <w:proofErr w:type="spell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 Built-in Variables – FS, OFS, RS, ORS, NR, NF, FILENAME, FNR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end"/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100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101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7.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vim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102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103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Go to the 143rd line of file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04" w:author="Unknown"/>
          <w:rFonts w:ascii="Consolas" w:eastAsia="Times New Roman" w:hAnsi="Consolas" w:cs="Consolas"/>
          <w:color w:val="111111"/>
          <w:sz w:val="20"/>
          <w:szCs w:val="20"/>
        </w:rPr>
      </w:pPr>
      <w:ins w:id="105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vim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+143 filename.txt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106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107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Go to the first match of the specified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08" w:author="Unknown"/>
          <w:rFonts w:ascii="Consolas" w:eastAsia="Times New Roman" w:hAnsi="Consolas" w:cs="Consolas"/>
          <w:color w:val="111111"/>
          <w:sz w:val="20"/>
          <w:szCs w:val="20"/>
        </w:rPr>
      </w:pPr>
      <w:ins w:id="109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lastRenderedPageBreak/>
          <w:t xml:space="preserve">$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vim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+/search-term filename.txt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110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111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Open the file in read only mode.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12" w:author="Unknown"/>
          <w:rFonts w:ascii="Consolas" w:eastAsia="Times New Roman" w:hAnsi="Consolas" w:cs="Consolas"/>
          <w:color w:val="111111"/>
          <w:sz w:val="20"/>
          <w:szCs w:val="20"/>
        </w:rPr>
      </w:pPr>
      <w:ins w:id="113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vim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-R /etc/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passwd</w:t>
        </w:r>
        <w:proofErr w:type="spellEnd"/>
      </w:ins>
    </w:p>
    <w:p w:rsidR="00BC4918" w:rsidRPr="00BC4918" w:rsidRDefault="00BC4918" w:rsidP="00BC4918">
      <w:pPr>
        <w:shd w:val="clear" w:color="auto" w:fill="FFFFFF"/>
        <w:spacing w:after="0" w:line="390" w:lineRule="atLeast"/>
        <w:rPr>
          <w:ins w:id="114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115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More vim examples: 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begin"/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instrText xml:space="preserve"> HYPERLINK "http://www.thegeekstuff.com/2009/01/vi-and-vim-macro-tutorial-how-to-record-and-play/" </w:instrTex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separate"/>
        </w:r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How </w:t>
        </w:r>
        <w:proofErr w:type="gram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To</w:t>
        </w:r>
        <w:proofErr w:type="gram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 Record and Play in Vim Editor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end"/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116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117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8.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diff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118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119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Ignore white space while comparing.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20" w:author="Unknown"/>
          <w:rFonts w:ascii="Consolas" w:eastAsia="Times New Roman" w:hAnsi="Consolas" w:cs="Consolas"/>
          <w:color w:val="111111"/>
          <w:sz w:val="20"/>
          <w:szCs w:val="20"/>
        </w:rPr>
      </w:pPr>
      <w:ins w:id="121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#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diff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-w name_list.txt name_list_new.txt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22" w:author="Unknown"/>
          <w:rFonts w:ascii="Consolas" w:eastAsia="Times New Roman" w:hAnsi="Consolas" w:cs="Consolas"/>
          <w:color w:val="111111"/>
          <w:sz w:val="20"/>
          <w:szCs w:val="20"/>
        </w:rPr>
      </w:pPr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23" w:author="Unknown"/>
          <w:rFonts w:ascii="Consolas" w:eastAsia="Times New Roman" w:hAnsi="Consolas" w:cs="Consolas"/>
          <w:color w:val="111111"/>
          <w:sz w:val="20"/>
          <w:szCs w:val="20"/>
        </w:rPr>
      </w:pPr>
      <w:ins w:id="124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2c2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,3</w:t>
        </w:r>
        <w:proofErr w:type="gram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25" w:author="Unknown"/>
          <w:rFonts w:ascii="Consolas" w:eastAsia="Times New Roman" w:hAnsi="Consolas" w:cs="Consolas"/>
          <w:color w:val="111111"/>
          <w:sz w:val="20"/>
          <w:szCs w:val="20"/>
        </w:rPr>
      </w:pPr>
      <w:ins w:id="12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&lt; John Doe --- &gt; John M Doe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27" w:author="Unknown"/>
          <w:rFonts w:ascii="Consolas" w:eastAsia="Times New Roman" w:hAnsi="Consolas" w:cs="Consolas"/>
          <w:color w:val="111111"/>
          <w:sz w:val="20"/>
          <w:szCs w:val="20"/>
        </w:rPr>
      </w:pPr>
      <w:ins w:id="128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&gt; Jason Bourne</w:t>
        </w:r>
      </w:ins>
    </w:p>
    <w:p w:rsidR="00BC4918" w:rsidRPr="00BC4918" w:rsidRDefault="00BC4918" w:rsidP="00BC4918">
      <w:pPr>
        <w:shd w:val="clear" w:color="auto" w:fill="FFFFFF"/>
        <w:spacing w:after="0" w:line="390" w:lineRule="atLeast"/>
        <w:rPr>
          <w:ins w:id="129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130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More diff examples: 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begin"/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instrText xml:space="preserve"> HYPERLINK "http://www.thegeekstuff.com/2010/06/linux-file-diff-utilities/" </w:instrTex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separate"/>
        </w:r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Top 4 File Difference Tools on UNIX / Linux – Diff, </w:t>
        </w:r>
        <w:proofErr w:type="spell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Colordiff</w:t>
        </w:r>
        <w:proofErr w:type="spell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, </w:t>
        </w:r>
        <w:proofErr w:type="spell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Wdiff</w:t>
        </w:r>
        <w:proofErr w:type="spell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,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Vimdiff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end"/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131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132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9.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sort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133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134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Sort a file in ascending order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35" w:author="Unknown"/>
          <w:rFonts w:ascii="Consolas" w:eastAsia="Times New Roman" w:hAnsi="Consolas" w:cs="Consolas"/>
          <w:color w:val="111111"/>
          <w:sz w:val="20"/>
          <w:szCs w:val="20"/>
        </w:rPr>
      </w:pPr>
      <w:ins w:id="13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lastRenderedPageBreak/>
          <w:t>$ sort names.txt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137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138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Sort a file in descending order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39" w:author="Unknown"/>
          <w:rFonts w:ascii="Consolas" w:eastAsia="Times New Roman" w:hAnsi="Consolas" w:cs="Consolas"/>
          <w:color w:val="111111"/>
          <w:sz w:val="20"/>
          <w:szCs w:val="20"/>
        </w:rPr>
      </w:pPr>
      <w:ins w:id="14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sort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-r names.txt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141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ins w:id="142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Sort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passwd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file by 3rd field.</w:t>
        </w:r>
        <w:proofErr w:type="gram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43" w:author="Unknown"/>
          <w:rFonts w:ascii="Consolas" w:eastAsia="Times New Roman" w:hAnsi="Consolas" w:cs="Consolas"/>
          <w:color w:val="111111"/>
          <w:sz w:val="20"/>
          <w:szCs w:val="20"/>
        </w:rPr>
      </w:pPr>
      <w:ins w:id="144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$ sort -t: -k 3n /etc/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passwd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| more</w:t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145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146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10.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export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147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148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To view oracle related environment variables.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49" w:author="Unknown"/>
          <w:rFonts w:ascii="Consolas" w:eastAsia="Times New Roman" w:hAnsi="Consolas" w:cs="Consolas"/>
          <w:color w:val="111111"/>
          <w:sz w:val="20"/>
          <w:szCs w:val="20"/>
        </w:rPr>
      </w:pPr>
      <w:ins w:id="15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export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|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grep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ORACLE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51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ins w:id="152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declare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-x ORACLE_BASE="/u01/app/oracle"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53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ins w:id="154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declare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-x ORACLE_HOME="/u01/app/oracle/product/10.2.0"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55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ins w:id="15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declare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-x ORACLE_SID="med"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57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ins w:id="158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declare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-x ORACLE_TERM="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xterm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"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159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160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To export an environment variable: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61" w:author="Unknown"/>
          <w:rFonts w:ascii="Consolas" w:eastAsia="Times New Roman" w:hAnsi="Consolas" w:cs="Consolas"/>
          <w:color w:val="111111"/>
          <w:sz w:val="20"/>
          <w:szCs w:val="20"/>
        </w:rPr>
      </w:pPr>
      <w:ins w:id="162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$ export ORACLE_HOME=/u01/app/oracle/product/10.2.0</w:t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163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164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lastRenderedPageBreak/>
          <w:t xml:space="preserve">11.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xargs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165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166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Copy all images to external hard-drive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67" w:author="Unknown"/>
          <w:rFonts w:ascii="Consolas" w:eastAsia="Times New Roman" w:hAnsi="Consolas" w:cs="Consolas"/>
          <w:color w:val="111111"/>
          <w:sz w:val="20"/>
          <w:szCs w:val="20"/>
        </w:rPr>
      </w:pPr>
      <w:ins w:id="168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#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ls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*.jpg |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xargs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-n1 -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i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cp {} /external-hard-drive/directory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169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170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Search all jpg images in the system and archive it.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71" w:author="Unknown"/>
          <w:rFonts w:ascii="Consolas" w:eastAsia="Times New Roman" w:hAnsi="Consolas" w:cs="Consolas"/>
          <w:color w:val="111111"/>
          <w:sz w:val="20"/>
          <w:szCs w:val="20"/>
        </w:rPr>
      </w:pPr>
      <w:ins w:id="172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#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find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/ -name *.jpg -type f -print |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xargs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tar -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cvzf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images.tar.gz</w:t>
        </w:r>
        <w:proofErr w:type="spellEnd"/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173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174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Download all the URLs mentioned in the url-list.txt file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75" w:author="Unknown"/>
          <w:rFonts w:ascii="Consolas" w:eastAsia="Times New Roman" w:hAnsi="Consolas" w:cs="Consolas"/>
          <w:color w:val="111111"/>
          <w:sz w:val="20"/>
          <w:szCs w:val="20"/>
        </w:rPr>
      </w:pPr>
      <w:ins w:id="17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#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cat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url-list.txt |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xargs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wget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–c</w:t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177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178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12.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ls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179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180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Display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filesize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in human readable format (e.g. KB, MB etc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.,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)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81" w:author="Unknown"/>
          <w:rFonts w:ascii="Consolas" w:eastAsia="Times New Roman" w:hAnsi="Consolas" w:cs="Consolas"/>
          <w:color w:val="111111"/>
          <w:sz w:val="20"/>
          <w:szCs w:val="20"/>
        </w:rPr>
      </w:pPr>
      <w:ins w:id="182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ls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lh</w:t>
        </w:r>
        <w:proofErr w:type="spell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83" w:author="Unknown"/>
          <w:rFonts w:ascii="Consolas" w:eastAsia="Times New Roman" w:hAnsi="Consolas" w:cs="Consolas"/>
          <w:color w:val="111111"/>
          <w:sz w:val="20"/>
          <w:szCs w:val="20"/>
        </w:rPr>
      </w:pPr>
      <w:ins w:id="184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-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rw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-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r----- 1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ramesh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team-dev 8.9M Jun 12 15:27 arch-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linux.txt.gz</w:t>
        </w:r>
        <w:proofErr w:type="spellEnd"/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185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186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Order Files Based on Last Modified Time (In Reverse Order)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Using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ls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-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ltr</w:t>
        </w:r>
        <w:proofErr w:type="spell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87" w:author="Unknown"/>
          <w:rFonts w:ascii="Consolas" w:eastAsia="Times New Roman" w:hAnsi="Consolas" w:cs="Consolas"/>
          <w:color w:val="111111"/>
          <w:sz w:val="20"/>
          <w:szCs w:val="20"/>
        </w:rPr>
      </w:pPr>
      <w:ins w:id="188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ls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ltr</w:t>
        </w:r>
        <w:proofErr w:type="spellEnd"/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189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190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Visual Classification of Files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With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Special Characters Using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ls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-F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191" w:author="Unknown"/>
          <w:rFonts w:ascii="Consolas" w:eastAsia="Times New Roman" w:hAnsi="Consolas" w:cs="Consolas"/>
          <w:color w:val="111111"/>
          <w:sz w:val="20"/>
          <w:szCs w:val="20"/>
        </w:rPr>
      </w:pPr>
      <w:ins w:id="192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lastRenderedPageBreak/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ls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-F</w:t>
        </w:r>
      </w:ins>
    </w:p>
    <w:p w:rsidR="00BC4918" w:rsidRPr="00BC4918" w:rsidRDefault="00BC4918" w:rsidP="00BC4918">
      <w:pPr>
        <w:shd w:val="clear" w:color="auto" w:fill="FFFFFF"/>
        <w:spacing w:after="0" w:line="390" w:lineRule="atLeast"/>
        <w:rPr>
          <w:ins w:id="193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194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More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ls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examples: 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begin"/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instrText xml:space="preserve"> HYPERLINK "http://www.thegeekstuff.com/2009/07/linux-ls-command-examples/" </w:instrTex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separate"/>
        </w:r>
        <w:proofErr w:type="gram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Unix</w:t>
        </w:r>
        <w:proofErr w:type="gram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 LS Command: 15 Practical Examples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end"/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195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196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13.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pwd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197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proofErr w:type="gramStart"/>
      <w:ins w:id="198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pwd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is Print working directory. What else can be said about the good old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pwd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who has been printing the current directory name for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ages.</w:t>
        </w:r>
        <w:proofErr w:type="gramEnd"/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199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200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14.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cd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201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202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Use “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cd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-” to toggle between the last two directories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203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204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Use “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shopt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-s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cdspell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” to automatically correct mistyped directory names on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cd</w:t>
        </w:r>
        <w:proofErr w:type="spellEnd"/>
      </w:ins>
    </w:p>
    <w:p w:rsidR="00BC4918" w:rsidRPr="00BC4918" w:rsidRDefault="00BC4918" w:rsidP="00BC4918">
      <w:pPr>
        <w:shd w:val="clear" w:color="auto" w:fill="FFFFFF"/>
        <w:spacing w:after="0" w:line="390" w:lineRule="atLeast"/>
        <w:rPr>
          <w:ins w:id="205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206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More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cd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examples: 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begin"/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instrText xml:space="preserve"> HYPERLINK "http://www.thegeekstuff.com/2008/10/6-awesome-linux-cd-command-hacks-productivity-tip3-for-geeks/" </w:instrTex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separate"/>
        </w:r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6 Awesome Linux </w:t>
        </w:r>
        <w:proofErr w:type="spell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cd</w:t>
        </w:r>
        <w:proofErr w:type="spell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 command Hacks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end"/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207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208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15.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gzip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209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210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To create a *.gz compressed file: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11" w:author="Unknown"/>
          <w:rFonts w:ascii="Consolas" w:eastAsia="Times New Roman" w:hAnsi="Consolas" w:cs="Consolas"/>
          <w:color w:val="111111"/>
          <w:sz w:val="20"/>
          <w:szCs w:val="20"/>
        </w:rPr>
      </w:pPr>
      <w:ins w:id="212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gzip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test.txt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213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214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To uncompress a *.gz file: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15" w:author="Unknown"/>
          <w:rFonts w:ascii="Consolas" w:eastAsia="Times New Roman" w:hAnsi="Consolas" w:cs="Consolas"/>
          <w:color w:val="111111"/>
          <w:sz w:val="20"/>
          <w:szCs w:val="20"/>
        </w:rPr>
      </w:pPr>
      <w:ins w:id="21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gzip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-d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test.txt.gz</w:t>
        </w:r>
        <w:proofErr w:type="spellEnd"/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217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218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Display compression ratio of the compressed file using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gzip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-l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19" w:author="Unknown"/>
          <w:rFonts w:ascii="Consolas" w:eastAsia="Times New Roman" w:hAnsi="Consolas" w:cs="Consolas"/>
          <w:color w:val="111111"/>
          <w:sz w:val="20"/>
          <w:szCs w:val="20"/>
        </w:rPr>
      </w:pPr>
      <w:ins w:id="22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gzip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-l *.gz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21" w:author="Unknown"/>
          <w:rFonts w:ascii="Consolas" w:eastAsia="Times New Roman" w:hAnsi="Consolas" w:cs="Consolas"/>
          <w:color w:val="111111"/>
          <w:sz w:val="20"/>
          <w:szCs w:val="20"/>
        </w:rPr>
      </w:pPr>
      <w:ins w:id="222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lastRenderedPageBreak/>
          <w:t xml:space="preserve">        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compressed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    uncompressed  ratio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uncompressed_name</w:t>
        </w:r>
        <w:proofErr w:type="spell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23" w:author="Unknown"/>
          <w:rFonts w:ascii="Consolas" w:eastAsia="Times New Roman" w:hAnsi="Consolas" w:cs="Consolas"/>
          <w:color w:val="111111"/>
          <w:sz w:val="20"/>
          <w:szCs w:val="20"/>
        </w:rPr>
      </w:pPr>
      <w:ins w:id="224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          23709              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97975  75.8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% asp-patch-rpms.txt</w:t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225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226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16.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bzip2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227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228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To create a *.bz2 compressed file: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29" w:author="Unknown"/>
          <w:rFonts w:ascii="Consolas" w:eastAsia="Times New Roman" w:hAnsi="Consolas" w:cs="Consolas"/>
          <w:color w:val="111111"/>
          <w:sz w:val="20"/>
          <w:szCs w:val="20"/>
        </w:rPr>
      </w:pPr>
      <w:ins w:id="23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$ bzip2 test.txt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231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232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To uncompress a *.bz2 file: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33" w:author="Unknown"/>
          <w:rFonts w:ascii="Consolas" w:eastAsia="Times New Roman" w:hAnsi="Consolas" w:cs="Consolas"/>
          <w:color w:val="111111"/>
          <w:sz w:val="20"/>
          <w:szCs w:val="20"/>
        </w:rPr>
      </w:pPr>
      <w:ins w:id="234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bzip2 -d test.txt.bz2</w:t>
        </w:r>
      </w:ins>
    </w:p>
    <w:p w:rsidR="00BC4918" w:rsidRPr="00BC4918" w:rsidRDefault="00BC4918" w:rsidP="00BC4918">
      <w:pPr>
        <w:shd w:val="clear" w:color="auto" w:fill="FFFFFF"/>
        <w:spacing w:after="0" w:line="390" w:lineRule="atLeast"/>
        <w:rPr>
          <w:ins w:id="235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236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More bzip2 examples: 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begin"/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instrText xml:space="preserve"> HYPERLINK "http://www.thegeekstuff.com/2010/10/bzcommand-examples/" </w:instrTex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separate"/>
        </w:r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BZ is </w:t>
        </w:r>
        <w:proofErr w:type="spell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Eazy</w:t>
        </w:r>
        <w:proofErr w:type="spell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! </w:t>
        </w:r>
        <w:proofErr w:type="gram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bzip2</w:t>
        </w:r>
        <w:proofErr w:type="gram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, </w:t>
        </w:r>
        <w:proofErr w:type="spell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bzgrep</w:t>
        </w:r>
        <w:proofErr w:type="spell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, </w:t>
        </w:r>
        <w:proofErr w:type="spell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bzcmp</w:t>
        </w:r>
        <w:proofErr w:type="spell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, </w:t>
        </w:r>
        <w:proofErr w:type="spell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bzdiff</w:t>
        </w:r>
        <w:proofErr w:type="spell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, </w:t>
        </w:r>
        <w:proofErr w:type="spell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bzcat</w:t>
        </w:r>
        <w:proofErr w:type="spell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, </w:t>
        </w:r>
        <w:proofErr w:type="spell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bzless</w:t>
        </w:r>
        <w:proofErr w:type="spell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, </w:t>
        </w:r>
        <w:proofErr w:type="spell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bzmore</w:t>
        </w:r>
        <w:proofErr w:type="spell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 examples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end"/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237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238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17.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unzip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239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240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To extract a *.zip compressed file: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41" w:author="Unknown"/>
          <w:rFonts w:ascii="Consolas" w:eastAsia="Times New Roman" w:hAnsi="Consolas" w:cs="Consolas"/>
          <w:color w:val="111111"/>
          <w:sz w:val="20"/>
          <w:szCs w:val="20"/>
        </w:rPr>
      </w:pPr>
      <w:ins w:id="242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$ unzip test.zip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243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244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View the contents of *.zip file (Without unzipping it):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45" w:author="Unknown"/>
          <w:rFonts w:ascii="Consolas" w:eastAsia="Times New Roman" w:hAnsi="Consolas" w:cs="Consolas"/>
          <w:color w:val="111111"/>
          <w:sz w:val="20"/>
          <w:szCs w:val="20"/>
        </w:rPr>
      </w:pPr>
      <w:ins w:id="24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$ unzip -l jasper.zip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47" w:author="Unknown"/>
          <w:rFonts w:ascii="Consolas" w:eastAsia="Times New Roman" w:hAnsi="Consolas" w:cs="Consolas"/>
          <w:color w:val="111111"/>
          <w:sz w:val="20"/>
          <w:szCs w:val="20"/>
        </w:rPr>
      </w:pPr>
      <w:ins w:id="248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Archive:  jasper.zip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49" w:author="Unknown"/>
          <w:rFonts w:ascii="Consolas" w:eastAsia="Times New Roman" w:hAnsi="Consolas" w:cs="Consolas"/>
          <w:color w:val="111111"/>
          <w:sz w:val="20"/>
          <w:szCs w:val="20"/>
        </w:rPr>
      </w:pPr>
      <w:ins w:id="25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lastRenderedPageBreak/>
          <w:t xml:space="preserve">  Length     Date   Time    Name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51" w:author="Unknown"/>
          <w:rFonts w:ascii="Consolas" w:eastAsia="Times New Roman" w:hAnsi="Consolas" w:cs="Consolas"/>
          <w:color w:val="111111"/>
          <w:sz w:val="20"/>
          <w:szCs w:val="20"/>
        </w:rPr>
      </w:pPr>
      <w:ins w:id="252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--------    ----   ----    ----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53" w:author="Unknown"/>
          <w:rFonts w:ascii="Consolas" w:eastAsia="Times New Roman" w:hAnsi="Consolas" w:cs="Consolas"/>
          <w:color w:val="111111"/>
          <w:sz w:val="20"/>
          <w:szCs w:val="20"/>
        </w:rPr>
      </w:pPr>
      <w:ins w:id="254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40995  11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-30-98 23:50   META-INF/MANIFEST.MF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55" w:author="Unknown"/>
          <w:rFonts w:ascii="Consolas" w:eastAsia="Times New Roman" w:hAnsi="Consolas" w:cs="Consolas"/>
          <w:color w:val="111111"/>
          <w:sz w:val="20"/>
          <w:szCs w:val="20"/>
        </w:rPr>
      </w:pPr>
      <w:ins w:id="25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32169  08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-25-98 21:07   classes_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57" w:author="Unknown"/>
          <w:rFonts w:ascii="Consolas" w:eastAsia="Times New Roman" w:hAnsi="Consolas" w:cs="Consolas"/>
          <w:color w:val="111111"/>
          <w:sz w:val="20"/>
          <w:szCs w:val="20"/>
        </w:rPr>
      </w:pPr>
      <w:ins w:id="258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15964  08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-25-98 21:07  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classes_names</w:t>
        </w:r>
        <w:proofErr w:type="spell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59" w:author="Unknown"/>
          <w:rFonts w:ascii="Consolas" w:eastAsia="Times New Roman" w:hAnsi="Consolas" w:cs="Consolas"/>
          <w:color w:val="111111"/>
          <w:sz w:val="20"/>
          <w:szCs w:val="20"/>
        </w:rPr>
      </w:pPr>
      <w:ins w:id="26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10542  08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-25-98 21:07  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classes_ncomp</w:t>
        </w:r>
        <w:proofErr w:type="spellEnd"/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261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262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18.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shutdown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263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264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Shutdown the system and turn the power off immediately.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65" w:author="Unknown"/>
          <w:rFonts w:ascii="Consolas" w:eastAsia="Times New Roman" w:hAnsi="Consolas" w:cs="Consolas"/>
          <w:color w:val="111111"/>
          <w:sz w:val="20"/>
          <w:szCs w:val="20"/>
        </w:rPr>
      </w:pPr>
      <w:ins w:id="26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#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shutdown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-h now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267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ins w:id="268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Shutdown the system after 10 minutes.</w:t>
        </w:r>
        <w:proofErr w:type="gram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69" w:author="Unknown"/>
          <w:rFonts w:ascii="Consolas" w:eastAsia="Times New Roman" w:hAnsi="Consolas" w:cs="Consolas"/>
          <w:color w:val="111111"/>
          <w:sz w:val="20"/>
          <w:szCs w:val="20"/>
        </w:rPr>
      </w:pPr>
      <w:ins w:id="27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#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shutdown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-h +10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271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272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Reboot the system using shutdown command.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73" w:author="Unknown"/>
          <w:rFonts w:ascii="Consolas" w:eastAsia="Times New Roman" w:hAnsi="Consolas" w:cs="Consolas"/>
          <w:color w:val="111111"/>
          <w:sz w:val="20"/>
          <w:szCs w:val="20"/>
        </w:rPr>
      </w:pPr>
      <w:ins w:id="274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#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shutdown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-r now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275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276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Force the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filesystem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check during reboot.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77" w:author="Unknown"/>
          <w:rFonts w:ascii="Consolas" w:eastAsia="Times New Roman" w:hAnsi="Consolas" w:cs="Consolas"/>
          <w:color w:val="111111"/>
          <w:sz w:val="20"/>
          <w:szCs w:val="20"/>
        </w:rPr>
      </w:pPr>
      <w:ins w:id="278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lastRenderedPageBreak/>
          <w:t xml:space="preserve">#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shutdown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-Fr now</w:t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279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280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19.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ftp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281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282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Both ftp and secure ftp (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sftp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) has similar commands. To connect to a remote server and download multiple files, do the following.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83" w:author="Unknown"/>
          <w:rFonts w:ascii="Consolas" w:eastAsia="Times New Roman" w:hAnsi="Consolas" w:cs="Consolas"/>
          <w:color w:val="111111"/>
          <w:sz w:val="20"/>
          <w:szCs w:val="20"/>
        </w:rPr>
      </w:pPr>
      <w:ins w:id="284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$ ftp IP/hostname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85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ins w:id="28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ftp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&gt;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mget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*.html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287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288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To view the file names located on the remote server before downloading,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mls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ftp command as shown below.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89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ins w:id="29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ftp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&gt;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mls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*.html -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91" w:author="Unknown"/>
          <w:rFonts w:ascii="Consolas" w:eastAsia="Times New Roman" w:hAnsi="Consolas" w:cs="Consolas"/>
          <w:color w:val="111111"/>
          <w:sz w:val="20"/>
          <w:szCs w:val="20"/>
        </w:rPr>
      </w:pPr>
      <w:ins w:id="292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ftptest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/features.html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93" w:author="Unknown"/>
          <w:rFonts w:ascii="Consolas" w:eastAsia="Times New Roman" w:hAnsi="Consolas" w:cs="Consolas"/>
          <w:color w:val="111111"/>
          <w:sz w:val="20"/>
          <w:szCs w:val="20"/>
        </w:rPr>
      </w:pPr>
      <w:ins w:id="294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ftptest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/index.html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95" w:author="Unknown"/>
          <w:rFonts w:ascii="Consolas" w:eastAsia="Times New Roman" w:hAnsi="Consolas" w:cs="Consolas"/>
          <w:color w:val="111111"/>
          <w:sz w:val="20"/>
          <w:szCs w:val="20"/>
        </w:rPr>
      </w:pPr>
      <w:ins w:id="29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ftptest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/othertools.html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97" w:author="Unknown"/>
          <w:rFonts w:ascii="Consolas" w:eastAsia="Times New Roman" w:hAnsi="Consolas" w:cs="Consolas"/>
          <w:color w:val="111111"/>
          <w:sz w:val="20"/>
          <w:szCs w:val="20"/>
        </w:rPr>
      </w:pPr>
      <w:ins w:id="298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ftptest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/samplereport.html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299" w:author="Unknown"/>
          <w:rFonts w:ascii="Consolas" w:eastAsia="Times New Roman" w:hAnsi="Consolas" w:cs="Consolas"/>
          <w:color w:val="111111"/>
          <w:sz w:val="20"/>
          <w:szCs w:val="20"/>
        </w:rPr>
      </w:pPr>
      <w:ins w:id="30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ftptest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/usage.html</w:t>
        </w:r>
      </w:ins>
    </w:p>
    <w:p w:rsidR="00BC4918" w:rsidRPr="00BC4918" w:rsidRDefault="00BC4918" w:rsidP="00BC4918">
      <w:pPr>
        <w:shd w:val="clear" w:color="auto" w:fill="FFFFFF"/>
        <w:spacing w:after="0" w:line="390" w:lineRule="atLeast"/>
        <w:rPr>
          <w:ins w:id="301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302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More ftp examples: 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begin"/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instrText xml:space="preserve"> HYPERLINK "http://www.thegeekstuff.com/2010/06/ftp-sftp-tutorial/" </w:instrTex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separate"/>
        </w:r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FTP and SFTP Beginners Guide with 10 Examples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end"/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303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304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20.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crontab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305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306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lastRenderedPageBreak/>
          <w:t xml:space="preserve">View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crontab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entry for a specific user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07" w:author="Unknown"/>
          <w:rFonts w:ascii="Consolas" w:eastAsia="Times New Roman" w:hAnsi="Consolas" w:cs="Consolas"/>
          <w:color w:val="111111"/>
          <w:sz w:val="20"/>
          <w:szCs w:val="20"/>
        </w:rPr>
      </w:pPr>
      <w:ins w:id="308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#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crontab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-u john -l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309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310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Schedule a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cron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job every 10 minutes.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11" w:author="Unknown"/>
          <w:rFonts w:ascii="Consolas" w:eastAsia="Times New Roman" w:hAnsi="Consolas" w:cs="Consolas"/>
          <w:color w:val="111111"/>
          <w:sz w:val="20"/>
          <w:szCs w:val="20"/>
        </w:rPr>
      </w:pPr>
      <w:ins w:id="312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*/10 * * * * /home/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ramesh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/check-disk-space</w:t>
        </w:r>
      </w:ins>
    </w:p>
    <w:p w:rsidR="00BC4918" w:rsidRPr="00BC4918" w:rsidRDefault="00BC4918" w:rsidP="00BC4918">
      <w:pPr>
        <w:shd w:val="clear" w:color="auto" w:fill="FFFFFF"/>
        <w:spacing w:after="0" w:line="390" w:lineRule="atLeast"/>
        <w:rPr>
          <w:ins w:id="313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314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More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crontab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examples: 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begin"/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instrText xml:space="preserve"> HYPERLINK "http://www.thegeekstuff.com/2009/06/15-practical-crontab-examples/" </w:instrTex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separate"/>
        </w:r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Linux </w:t>
        </w:r>
        <w:proofErr w:type="spell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Crontab</w:t>
        </w:r>
        <w:proofErr w:type="spell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: 15 Awesome </w:t>
        </w:r>
        <w:proofErr w:type="spell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Cron</w:t>
        </w:r>
        <w:proofErr w:type="spell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 Job Examples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end"/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315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316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21.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service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317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318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Service command is used to run the system V init scripts.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i.e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Instead of calling the scripts located in the /etc/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init.d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/ directory with their full path, you can use the service command.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319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320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Check the status of a service: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21" w:author="Unknown"/>
          <w:rFonts w:ascii="Consolas" w:eastAsia="Times New Roman" w:hAnsi="Consolas" w:cs="Consolas"/>
          <w:color w:val="111111"/>
          <w:sz w:val="20"/>
          <w:szCs w:val="20"/>
        </w:rPr>
      </w:pPr>
      <w:ins w:id="322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# service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ssh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status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323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324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Check the status of all the services.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25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ins w:id="32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service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--status-all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327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328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Restart a service.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29" w:author="Unknown"/>
          <w:rFonts w:ascii="Consolas" w:eastAsia="Times New Roman" w:hAnsi="Consolas" w:cs="Consolas"/>
          <w:color w:val="111111"/>
          <w:sz w:val="20"/>
          <w:szCs w:val="20"/>
        </w:rPr>
      </w:pPr>
      <w:ins w:id="33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#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service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ssh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restart</w:t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331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332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lastRenderedPageBreak/>
          <w:t xml:space="preserve">22.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ps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333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proofErr w:type="gramStart"/>
      <w:ins w:id="334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ps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command is used to display information about the processes that are running in the system.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335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336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While there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are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lot of arguments that could be passed to a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ps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command, following are some of the common ones.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337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338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To view current running processes.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39" w:author="Unknown"/>
          <w:rFonts w:ascii="Consolas" w:eastAsia="Times New Roman" w:hAnsi="Consolas" w:cs="Consolas"/>
          <w:color w:val="111111"/>
          <w:sz w:val="20"/>
          <w:szCs w:val="20"/>
        </w:rPr>
      </w:pPr>
      <w:ins w:id="34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ps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ef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| more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341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342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To view current running processes in a tree structure. H option stands for process hierarchy.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43" w:author="Unknown"/>
          <w:rFonts w:ascii="Consolas" w:eastAsia="Times New Roman" w:hAnsi="Consolas" w:cs="Consolas"/>
          <w:color w:val="111111"/>
          <w:sz w:val="20"/>
          <w:szCs w:val="20"/>
        </w:rPr>
      </w:pPr>
      <w:ins w:id="344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ps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efH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| more</w:t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345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346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23.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free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347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348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This command is used to display the free, used, swap memory available in the system.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349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ins w:id="350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Typical free command output.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The output is displayed in bytes.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51" w:author="Unknown"/>
          <w:rFonts w:ascii="Consolas" w:eastAsia="Times New Roman" w:hAnsi="Consolas" w:cs="Consolas"/>
          <w:color w:val="111111"/>
          <w:sz w:val="20"/>
          <w:szCs w:val="20"/>
        </w:rPr>
      </w:pPr>
      <w:ins w:id="352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free</w:t>
        </w:r>
        <w:proofErr w:type="gram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53" w:author="Unknown"/>
          <w:rFonts w:ascii="Consolas" w:eastAsia="Times New Roman" w:hAnsi="Consolas" w:cs="Consolas"/>
          <w:color w:val="111111"/>
          <w:sz w:val="20"/>
          <w:szCs w:val="20"/>
        </w:rPr>
      </w:pPr>
      <w:ins w:id="354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        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total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   used       free     shared    buffers     cached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55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ins w:id="35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Mem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:       3566408    1580220    1986188          0     203988     902960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57" w:author="Unknown"/>
          <w:rFonts w:ascii="Consolas" w:eastAsia="Times New Roman" w:hAnsi="Consolas" w:cs="Consolas"/>
          <w:color w:val="111111"/>
          <w:sz w:val="20"/>
          <w:szCs w:val="20"/>
        </w:rPr>
      </w:pPr>
      <w:ins w:id="358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-/+ buffers/cache:     473272    3093136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59" w:author="Unknown"/>
          <w:rFonts w:ascii="Consolas" w:eastAsia="Times New Roman" w:hAnsi="Consolas" w:cs="Consolas"/>
          <w:color w:val="111111"/>
          <w:sz w:val="20"/>
          <w:szCs w:val="20"/>
        </w:rPr>
      </w:pPr>
      <w:ins w:id="36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lastRenderedPageBreak/>
          <w:t>Swap:      4000176          0    4000176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361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362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If you want to quickly check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how many GB of RAM your system has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use the -g option. -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b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option displays in bytes, -k in kilo bytes, -m in mega bytes.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63" w:author="Unknown"/>
          <w:rFonts w:ascii="Consolas" w:eastAsia="Times New Roman" w:hAnsi="Consolas" w:cs="Consolas"/>
          <w:color w:val="111111"/>
          <w:sz w:val="20"/>
          <w:szCs w:val="20"/>
        </w:rPr>
      </w:pPr>
      <w:ins w:id="364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$ free -g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65" w:author="Unknown"/>
          <w:rFonts w:ascii="Consolas" w:eastAsia="Times New Roman" w:hAnsi="Consolas" w:cs="Consolas"/>
          <w:color w:val="111111"/>
          <w:sz w:val="20"/>
          <w:szCs w:val="20"/>
        </w:rPr>
      </w:pPr>
      <w:ins w:id="36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        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total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   used       free     shared    buffers     cached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67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ins w:id="368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Mem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:             3          1         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1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      0         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0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     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0</w:t>
        </w:r>
        <w:proofErr w:type="spell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69" w:author="Unknown"/>
          <w:rFonts w:ascii="Consolas" w:eastAsia="Times New Roman" w:hAnsi="Consolas" w:cs="Consolas"/>
          <w:color w:val="111111"/>
          <w:sz w:val="20"/>
          <w:szCs w:val="20"/>
        </w:rPr>
      </w:pPr>
      <w:ins w:id="37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-/+ buffers/cache:          0          2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71" w:author="Unknown"/>
          <w:rFonts w:ascii="Consolas" w:eastAsia="Times New Roman" w:hAnsi="Consolas" w:cs="Consolas"/>
          <w:color w:val="111111"/>
          <w:sz w:val="20"/>
          <w:szCs w:val="20"/>
        </w:rPr>
      </w:pPr>
      <w:ins w:id="372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Swap:            3          0          3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373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374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If you want to see a total memory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( including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the swap), use the -t switch, which will display a total line as shown below.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75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ins w:id="37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ramesh@ramesh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-laptop:~$ free -t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77" w:author="Unknown"/>
          <w:rFonts w:ascii="Consolas" w:eastAsia="Times New Roman" w:hAnsi="Consolas" w:cs="Consolas"/>
          <w:color w:val="111111"/>
          <w:sz w:val="20"/>
          <w:szCs w:val="20"/>
        </w:rPr>
      </w:pPr>
      <w:ins w:id="378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        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total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   used       free     shared    buffers     cached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79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ins w:id="38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Mem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:       3566408    1592148    1974260          0     204260     912556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81" w:author="Unknown"/>
          <w:rFonts w:ascii="Consolas" w:eastAsia="Times New Roman" w:hAnsi="Consolas" w:cs="Consolas"/>
          <w:color w:val="111111"/>
          <w:sz w:val="20"/>
          <w:szCs w:val="20"/>
        </w:rPr>
      </w:pPr>
      <w:ins w:id="382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-/+ buffers/cache:     475332    3091076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83" w:author="Unknown"/>
          <w:rFonts w:ascii="Consolas" w:eastAsia="Times New Roman" w:hAnsi="Consolas" w:cs="Consolas"/>
          <w:color w:val="111111"/>
          <w:sz w:val="20"/>
          <w:szCs w:val="20"/>
        </w:rPr>
      </w:pPr>
      <w:ins w:id="384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Swap:      4000176          0    4000176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85" w:author="Unknown"/>
          <w:rFonts w:ascii="Consolas" w:eastAsia="Times New Roman" w:hAnsi="Consolas" w:cs="Consolas"/>
          <w:color w:val="111111"/>
          <w:sz w:val="20"/>
          <w:szCs w:val="20"/>
        </w:rPr>
      </w:pPr>
      <w:ins w:id="38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Total:     7566584    1592148    5974436</w:t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387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388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lastRenderedPageBreak/>
          <w:t xml:space="preserve">24.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top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389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ins w:id="390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top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command displays the top processes in the system ( by default sorted by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cpu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usage ). To sort top output by any column, Press O (upper-case O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) ,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which will display all the possible columns that you can sort by as shown below.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91" w:author="Unknown"/>
          <w:rFonts w:ascii="Consolas" w:eastAsia="Times New Roman" w:hAnsi="Consolas" w:cs="Consolas"/>
          <w:color w:val="111111"/>
          <w:sz w:val="20"/>
          <w:szCs w:val="20"/>
        </w:rPr>
      </w:pPr>
      <w:ins w:id="392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Current Sort Field: 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P  for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window 1:Def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93" w:author="Unknown"/>
          <w:rFonts w:ascii="Consolas" w:eastAsia="Times New Roman" w:hAnsi="Consolas" w:cs="Consolas"/>
          <w:color w:val="111111"/>
          <w:sz w:val="20"/>
          <w:szCs w:val="20"/>
        </w:rPr>
      </w:pPr>
      <w:ins w:id="394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Select sort field via field letter, type any other key to return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95" w:author="Unknown"/>
          <w:rFonts w:ascii="Consolas" w:eastAsia="Times New Roman" w:hAnsi="Consolas" w:cs="Consolas"/>
          <w:color w:val="111111"/>
          <w:sz w:val="20"/>
          <w:szCs w:val="20"/>
        </w:rPr>
      </w:pPr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96" w:author="Unknown"/>
          <w:rFonts w:ascii="Consolas" w:eastAsia="Times New Roman" w:hAnsi="Consolas" w:cs="Consolas"/>
          <w:color w:val="111111"/>
          <w:sz w:val="20"/>
          <w:szCs w:val="20"/>
        </w:rPr>
      </w:pPr>
      <w:ins w:id="397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a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: PID        = Process Id              v: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nDRT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   = Dirty Pages count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398" w:author="Unknown"/>
          <w:rFonts w:ascii="Consolas" w:eastAsia="Times New Roman" w:hAnsi="Consolas" w:cs="Consolas"/>
          <w:color w:val="111111"/>
          <w:sz w:val="20"/>
          <w:szCs w:val="20"/>
        </w:rPr>
      </w:pPr>
      <w:ins w:id="399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d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: UID        = User Id                 y: WCHAN      = Sleeping in Function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00" w:author="Unknown"/>
          <w:rFonts w:ascii="Consolas" w:eastAsia="Times New Roman" w:hAnsi="Consolas" w:cs="Consolas"/>
          <w:color w:val="111111"/>
          <w:sz w:val="20"/>
          <w:szCs w:val="20"/>
        </w:rPr>
      </w:pPr>
      <w:ins w:id="401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e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: USER       = User Name               z: Flags      = Task Flags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02" w:author="Unknown"/>
          <w:rFonts w:ascii="Consolas" w:eastAsia="Times New Roman" w:hAnsi="Consolas" w:cs="Consolas"/>
          <w:color w:val="111111"/>
          <w:sz w:val="20"/>
          <w:szCs w:val="20"/>
        </w:rPr>
      </w:pPr>
      <w:ins w:id="403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........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404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405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To displays only the processes that belong to a particular user use -u option. The following will show only the top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processes that belongs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to oracle user.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06" w:author="Unknown"/>
          <w:rFonts w:ascii="Consolas" w:eastAsia="Times New Roman" w:hAnsi="Consolas" w:cs="Consolas"/>
          <w:color w:val="111111"/>
          <w:sz w:val="20"/>
          <w:szCs w:val="20"/>
        </w:rPr>
      </w:pPr>
      <w:ins w:id="407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top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-u oracle</w:t>
        </w:r>
      </w:ins>
    </w:p>
    <w:p w:rsidR="00BC4918" w:rsidRPr="00BC4918" w:rsidRDefault="00BC4918" w:rsidP="00BC4918">
      <w:pPr>
        <w:shd w:val="clear" w:color="auto" w:fill="FFFFFF"/>
        <w:spacing w:after="0" w:line="390" w:lineRule="atLeast"/>
        <w:rPr>
          <w:ins w:id="408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409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More top examples: 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begin"/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instrText xml:space="preserve"> HYPERLINK "http://www.thegeekstuff.com/2010/01/15-practical-unix-linux-top-command-examples/" </w:instrTex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separate"/>
        </w:r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Can You Top This? 15 Practical Linux Top Command Examples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end"/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410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411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25.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df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412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ins w:id="413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Displays the file system disk space usage.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By default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df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-k displays output in bytes.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14" w:author="Unknown"/>
          <w:rFonts w:ascii="Consolas" w:eastAsia="Times New Roman" w:hAnsi="Consolas" w:cs="Consolas"/>
          <w:color w:val="111111"/>
          <w:sz w:val="20"/>
          <w:szCs w:val="20"/>
        </w:rPr>
      </w:pPr>
      <w:ins w:id="415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lastRenderedPageBreak/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df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-k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16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ins w:id="417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Filesystem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       1K-blocks      Used Available Use% Mounted on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18" w:author="Unknown"/>
          <w:rFonts w:ascii="Consolas" w:eastAsia="Times New Roman" w:hAnsi="Consolas" w:cs="Consolas"/>
          <w:color w:val="111111"/>
          <w:sz w:val="20"/>
          <w:szCs w:val="20"/>
        </w:rPr>
      </w:pPr>
      <w:ins w:id="419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/dev/sda1             29530400  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3233104  24797232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12% /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20" w:author="Unknown"/>
          <w:rFonts w:ascii="Consolas" w:eastAsia="Times New Roman" w:hAnsi="Consolas" w:cs="Consolas"/>
          <w:color w:val="111111"/>
          <w:sz w:val="20"/>
          <w:szCs w:val="20"/>
        </w:rPr>
      </w:pPr>
      <w:ins w:id="421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/dev/sda2           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120367992  50171596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64082060  44% /home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422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proofErr w:type="gramStart"/>
      <w:ins w:id="423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df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-h displays output in human readable form.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i.e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size will be displayed in GB’s.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24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ins w:id="425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ramesh@ramesh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-laptop:~$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df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-h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26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ins w:id="427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Filesystem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       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Size  Used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Avail Use% Mounted on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28" w:author="Unknown"/>
          <w:rFonts w:ascii="Consolas" w:eastAsia="Times New Roman" w:hAnsi="Consolas" w:cs="Consolas"/>
          <w:color w:val="111111"/>
          <w:sz w:val="20"/>
          <w:szCs w:val="20"/>
        </w:rPr>
      </w:pPr>
      <w:ins w:id="429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/dev/sda1             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29G  3.1G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24G  12% /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30" w:author="Unknown"/>
          <w:rFonts w:ascii="Consolas" w:eastAsia="Times New Roman" w:hAnsi="Consolas" w:cs="Consolas"/>
          <w:color w:val="111111"/>
          <w:sz w:val="20"/>
          <w:szCs w:val="20"/>
        </w:rPr>
      </w:pPr>
      <w:ins w:id="431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/dev/sda2             115G   48G  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62G  44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% /home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432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433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Use -T option to display what type of file system.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34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ins w:id="435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ramesh@ramesh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-laptop:~$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df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-T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36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ins w:id="437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Filesystem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Type   1K-blocks      Used Available Use% Mounted on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38" w:author="Unknown"/>
          <w:rFonts w:ascii="Consolas" w:eastAsia="Times New Roman" w:hAnsi="Consolas" w:cs="Consolas"/>
          <w:color w:val="111111"/>
          <w:sz w:val="20"/>
          <w:szCs w:val="20"/>
        </w:rPr>
      </w:pPr>
      <w:ins w:id="439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/dev/sda1     ext4    29530400  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3233120  24797216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12% /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40" w:author="Unknown"/>
          <w:rFonts w:ascii="Consolas" w:eastAsia="Times New Roman" w:hAnsi="Consolas" w:cs="Consolas"/>
          <w:color w:val="111111"/>
          <w:sz w:val="20"/>
          <w:szCs w:val="20"/>
        </w:rPr>
      </w:pPr>
      <w:ins w:id="441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/dev/sda2     ext4  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120367992  50171596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64082060  44% /home</w:t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442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443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26.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kill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444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445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lastRenderedPageBreak/>
          <w:t xml:space="preserve">Use kill command to terminate a process. First get the process id using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ps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-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ef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command, then use kill -9 to kill the running Linux process as shown below. You can also use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killall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,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pkill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,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xkill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to terminate a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unix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process.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46" w:author="Unknown"/>
          <w:rFonts w:ascii="Consolas" w:eastAsia="Times New Roman" w:hAnsi="Consolas" w:cs="Consolas"/>
          <w:color w:val="111111"/>
          <w:sz w:val="20"/>
          <w:szCs w:val="20"/>
        </w:rPr>
      </w:pPr>
      <w:ins w:id="447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ps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ef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|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grep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vim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48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proofErr w:type="gramStart"/>
      <w:ins w:id="449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ramesh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7243  7222  9 22:43 pts/2    00:00:00 vim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50" w:author="Unknown"/>
          <w:rFonts w:ascii="Consolas" w:eastAsia="Times New Roman" w:hAnsi="Consolas" w:cs="Consolas"/>
          <w:color w:val="111111"/>
          <w:sz w:val="20"/>
          <w:szCs w:val="20"/>
        </w:rPr>
      </w:pPr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51" w:author="Unknown"/>
          <w:rFonts w:ascii="Consolas" w:eastAsia="Times New Roman" w:hAnsi="Consolas" w:cs="Consolas"/>
          <w:color w:val="111111"/>
          <w:sz w:val="20"/>
          <w:szCs w:val="20"/>
        </w:rPr>
      </w:pPr>
      <w:ins w:id="452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$ kill -9 7243</w:t>
        </w:r>
      </w:ins>
    </w:p>
    <w:p w:rsidR="00BC4918" w:rsidRPr="00BC4918" w:rsidRDefault="00BC4918" w:rsidP="00BC4918">
      <w:pPr>
        <w:shd w:val="clear" w:color="auto" w:fill="FFFFFF"/>
        <w:spacing w:after="0" w:line="390" w:lineRule="atLeast"/>
        <w:rPr>
          <w:ins w:id="453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454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More kill examples: 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begin"/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instrText xml:space="preserve"> HYPERLINK "http://www.thegeekstuff.com/2009/12/4-ways-to-kill-a-process-kill-killall-pkill-xkill/" </w:instrTex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separate"/>
        </w:r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4 Ways to Kill a Process – kill, </w:t>
        </w:r>
        <w:proofErr w:type="spell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killall</w:t>
        </w:r>
        <w:proofErr w:type="spell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, </w:t>
        </w:r>
        <w:proofErr w:type="spell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pkill</w:t>
        </w:r>
        <w:proofErr w:type="spell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, </w:t>
        </w:r>
        <w:proofErr w:type="spell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xkill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end"/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455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456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27.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rm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457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458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Get confirmation before removing the file.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59" w:author="Unknown"/>
          <w:rFonts w:ascii="Consolas" w:eastAsia="Times New Roman" w:hAnsi="Consolas" w:cs="Consolas"/>
          <w:color w:val="111111"/>
          <w:sz w:val="20"/>
          <w:szCs w:val="20"/>
        </w:rPr>
      </w:pPr>
      <w:ins w:id="46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rm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i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filename.txt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461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462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It is very useful while giving shell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metacharacters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in the file name argument.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463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464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Print the filename and get confirmation before removing the file.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65" w:author="Unknown"/>
          <w:rFonts w:ascii="Consolas" w:eastAsia="Times New Roman" w:hAnsi="Consolas" w:cs="Consolas"/>
          <w:color w:val="111111"/>
          <w:sz w:val="20"/>
          <w:szCs w:val="20"/>
        </w:rPr>
      </w:pPr>
      <w:ins w:id="46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rm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i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file*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467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468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Following example recursively removes all files and directories under the example directory. This also removes the example directory itself.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69" w:author="Unknown"/>
          <w:rFonts w:ascii="Consolas" w:eastAsia="Times New Roman" w:hAnsi="Consolas" w:cs="Consolas"/>
          <w:color w:val="111111"/>
          <w:sz w:val="20"/>
          <w:szCs w:val="20"/>
        </w:rPr>
      </w:pPr>
      <w:ins w:id="47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lastRenderedPageBreak/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rm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-r example</w:t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471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472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28.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cp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473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474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Copy file1 to file2 preserving the mode, ownership and timestamp.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75" w:author="Unknown"/>
          <w:rFonts w:ascii="Consolas" w:eastAsia="Times New Roman" w:hAnsi="Consolas" w:cs="Consolas"/>
          <w:color w:val="111111"/>
          <w:sz w:val="20"/>
          <w:szCs w:val="20"/>
        </w:rPr>
      </w:pPr>
      <w:ins w:id="47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cp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-p file1 file2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477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ins w:id="478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Copy file1 to file2.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if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file2 exists prompt for confirmation before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overwritting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it.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79" w:author="Unknown"/>
          <w:rFonts w:ascii="Consolas" w:eastAsia="Times New Roman" w:hAnsi="Consolas" w:cs="Consolas"/>
          <w:color w:val="111111"/>
          <w:sz w:val="20"/>
          <w:szCs w:val="20"/>
        </w:rPr>
      </w:pPr>
      <w:ins w:id="48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cp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i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file1 file2</w:t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481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482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29.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mv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483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484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Rename file1 to file2.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if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file2 exists prompt for confirmation before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overwritting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it.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85" w:author="Unknown"/>
          <w:rFonts w:ascii="Consolas" w:eastAsia="Times New Roman" w:hAnsi="Consolas" w:cs="Consolas"/>
          <w:color w:val="111111"/>
          <w:sz w:val="20"/>
          <w:szCs w:val="20"/>
        </w:rPr>
      </w:pPr>
      <w:ins w:id="48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mv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i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file1 file2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487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488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Note: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mv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-f is just the opposite, which will overwrite file2 without prompting.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489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proofErr w:type="gramStart"/>
      <w:ins w:id="490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mv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-v will print what is happening during file rename, which is useful while specifying shell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metacharacters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in the file name argument.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91" w:author="Unknown"/>
          <w:rFonts w:ascii="Consolas" w:eastAsia="Times New Roman" w:hAnsi="Consolas" w:cs="Consolas"/>
          <w:color w:val="111111"/>
          <w:sz w:val="20"/>
          <w:szCs w:val="20"/>
        </w:rPr>
      </w:pPr>
      <w:ins w:id="492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mv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-v file1 file2</w:t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493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494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30.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cat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495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496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You can view multiple files at the same time. Following example prints the content of file1 followed by file2 to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stdout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497" w:author="Unknown"/>
          <w:rFonts w:ascii="Consolas" w:eastAsia="Times New Roman" w:hAnsi="Consolas" w:cs="Consolas"/>
          <w:color w:val="111111"/>
          <w:sz w:val="20"/>
          <w:szCs w:val="20"/>
        </w:rPr>
      </w:pPr>
      <w:ins w:id="498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lastRenderedPageBreak/>
          <w:t xml:space="preserve">$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cat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file1 file2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499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500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While displaying the file, following cat -n command will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prepend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the line number to each line of the output.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01" w:author="Unknown"/>
          <w:rFonts w:ascii="Consolas" w:eastAsia="Times New Roman" w:hAnsi="Consolas" w:cs="Consolas"/>
          <w:color w:val="111111"/>
          <w:sz w:val="20"/>
          <w:szCs w:val="20"/>
        </w:rPr>
      </w:pPr>
      <w:ins w:id="502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cat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-n /etc/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logrotate.conf</w:t>
        </w:r>
        <w:proofErr w:type="spell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03" w:author="Unknown"/>
          <w:rFonts w:ascii="Consolas" w:eastAsia="Times New Roman" w:hAnsi="Consolas" w:cs="Consolas"/>
          <w:color w:val="111111"/>
          <w:sz w:val="20"/>
          <w:szCs w:val="20"/>
        </w:rPr>
      </w:pPr>
      <w:ins w:id="504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1</w:t>
        </w:r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ab/>
          <w:t>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var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/log/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btmp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{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05" w:author="Unknown"/>
          <w:rFonts w:ascii="Consolas" w:eastAsia="Times New Roman" w:hAnsi="Consolas" w:cs="Consolas"/>
          <w:color w:val="111111"/>
          <w:sz w:val="20"/>
          <w:szCs w:val="20"/>
        </w:rPr>
      </w:pPr>
      <w:ins w:id="50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2</w:t>
        </w:r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ab/>
          <w:t xml:space="preserve">   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missingok</w:t>
        </w:r>
        <w:proofErr w:type="spell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07" w:author="Unknown"/>
          <w:rFonts w:ascii="Consolas" w:eastAsia="Times New Roman" w:hAnsi="Consolas" w:cs="Consolas"/>
          <w:color w:val="111111"/>
          <w:sz w:val="20"/>
          <w:szCs w:val="20"/>
        </w:rPr>
      </w:pPr>
      <w:ins w:id="508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3</w:t>
        </w:r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ab/>
          <w:t xml:space="preserve">    monthly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09" w:author="Unknown"/>
          <w:rFonts w:ascii="Consolas" w:eastAsia="Times New Roman" w:hAnsi="Consolas" w:cs="Consolas"/>
          <w:color w:val="111111"/>
          <w:sz w:val="20"/>
          <w:szCs w:val="20"/>
        </w:rPr>
      </w:pPr>
      <w:ins w:id="51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4</w:t>
        </w:r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ab/>
          <w:t xml:space="preserve">    create 0660 root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utmp</w:t>
        </w:r>
        <w:proofErr w:type="spell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11" w:author="Unknown"/>
          <w:rFonts w:ascii="Consolas" w:eastAsia="Times New Roman" w:hAnsi="Consolas" w:cs="Consolas"/>
          <w:color w:val="111111"/>
          <w:sz w:val="20"/>
          <w:szCs w:val="20"/>
        </w:rPr>
      </w:pPr>
      <w:ins w:id="512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5</w:t>
        </w:r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ab/>
          <w:t xml:space="preserve">    rotate 1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13" w:author="Unknown"/>
          <w:rFonts w:ascii="Consolas" w:eastAsia="Times New Roman" w:hAnsi="Consolas" w:cs="Consolas"/>
          <w:color w:val="111111"/>
          <w:sz w:val="20"/>
          <w:szCs w:val="20"/>
        </w:rPr>
      </w:pPr>
      <w:ins w:id="514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   6</w:t>
        </w:r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ab/>
          <w:t>}</w:t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515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516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31.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mount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517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518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To mount a file system, you should first create a directory and mount it as shown below.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19" w:author="Unknown"/>
          <w:rFonts w:ascii="Consolas" w:eastAsia="Times New Roman" w:hAnsi="Consolas" w:cs="Consolas"/>
          <w:color w:val="111111"/>
          <w:sz w:val="20"/>
          <w:szCs w:val="20"/>
        </w:rPr>
      </w:pPr>
      <w:ins w:id="52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#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mkdir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/u01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21" w:author="Unknown"/>
          <w:rFonts w:ascii="Consolas" w:eastAsia="Times New Roman" w:hAnsi="Consolas" w:cs="Consolas"/>
          <w:color w:val="111111"/>
          <w:sz w:val="20"/>
          <w:szCs w:val="20"/>
        </w:rPr>
      </w:pPr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22" w:author="Unknown"/>
          <w:rFonts w:ascii="Consolas" w:eastAsia="Times New Roman" w:hAnsi="Consolas" w:cs="Consolas"/>
          <w:color w:val="111111"/>
          <w:sz w:val="20"/>
          <w:szCs w:val="20"/>
        </w:rPr>
      </w:pPr>
      <w:ins w:id="523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#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mount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/dev/sdb1 /u01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524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525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lastRenderedPageBreak/>
          <w:t xml:space="preserve">You can also add this to the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fstab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for automatic mounting.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i.e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Anytime system is restarted, the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filesystem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will be mounted.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26" w:author="Unknown"/>
          <w:rFonts w:ascii="Consolas" w:eastAsia="Times New Roman" w:hAnsi="Consolas" w:cs="Consolas"/>
          <w:color w:val="111111"/>
          <w:sz w:val="20"/>
          <w:szCs w:val="20"/>
        </w:rPr>
      </w:pPr>
      <w:ins w:id="527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/dev/sdb1 /u01 ext2 defaults 0 2</w:t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528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529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32.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chmod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530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proofErr w:type="gramStart"/>
      <w:ins w:id="531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chmod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command is used to change the permissions for a file or directory.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532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533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Give full access to user and group (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i.e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read, write and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execute )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on a specific file.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34" w:author="Unknown"/>
          <w:rFonts w:ascii="Consolas" w:eastAsia="Times New Roman" w:hAnsi="Consolas" w:cs="Consolas"/>
          <w:color w:val="111111"/>
          <w:sz w:val="20"/>
          <w:szCs w:val="20"/>
        </w:rPr>
      </w:pPr>
      <w:ins w:id="535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chmod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ug+rwx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file.txt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536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537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Revoke all access for the group (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i.e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read, write and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execute )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on a specific file.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38" w:author="Unknown"/>
          <w:rFonts w:ascii="Consolas" w:eastAsia="Times New Roman" w:hAnsi="Consolas" w:cs="Consolas"/>
          <w:color w:val="111111"/>
          <w:sz w:val="20"/>
          <w:szCs w:val="20"/>
        </w:rPr>
      </w:pPr>
      <w:ins w:id="539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chmod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g-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rwx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file.txt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540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541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Apply the file permissions recursively to all the files in the sub-directories.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42" w:author="Unknown"/>
          <w:rFonts w:ascii="Consolas" w:eastAsia="Times New Roman" w:hAnsi="Consolas" w:cs="Consolas"/>
          <w:color w:val="111111"/>
          <w:sz w:val="20"/>
          <w:szCs w:val="20"/>
        </w:rPr>
      </w:pPr>
      <w:ins w:id="543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chmod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-R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ug+rwx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file.txt</w:t>
        </w:r>
      </w:ins>
    </w:p>
    <w:p w:rsidR="00BC4918" w:rsidRPr="00BC4918" w:rsidRDefault="00BC4918" w:rsidP="00BC4918">
      <w:pPr>
        <w:shd w:val="clear" w:color="auto" w:fill="FFFFFF"/>
        <w:spacing w:after="0" w:line="390" w:lineRule="atLeast"/>
        <w:rPr>
          <w:ins w:id="544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545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More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chmod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examples: 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begin"/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instrText xml:space="preserve"> HYPERLINK "http://www.thegeekstuff.com/2010/06/chmod-command-examples/" </w:instrTex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separate"/>
        </w:r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7 </w:t>
        </w:r>
        <w:proofErr w:type="spell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Chmod</w:t>
        </w:r>
        <w:proofErr w:type="spell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 Command Examples for Beginners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end"/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546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547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33.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chown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548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proofErr w:type="gramStart"/>
      <w:ins w:id="549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chown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command is used to change the owner and group of a file. \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550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ins w:id="551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To change owner to oracle and group to db on a file.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i.e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Change both owner and group at the same time.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52" w:author="Unknown"/>
          <w:rFonts w:ascii="Consolas" w:eastAsia="Times New Roman" w:hAnsi="Consolas" w:cs="Consolas"/>
          <w:color w:val="111111"/>
          <w:sz w:val="20"/>
          <w:szCs w:val="20"/>
        </w:rPr>
      </w:pPr>
      <w:ins w:id="553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lastRenderedPageBreak/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chown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oracle:dba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dbora.sh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554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555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Use -R to change the ownership recursively.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56" w:author="Unknown"/>
          <w:rFonts w:ascii="Consolas" w:eastAsia="Times New Roman" w:hAnsi="Consolas" w:cs="Consolas"/>
          <w:color w:val="111111"/>
          <w:sz w:val="20"/>
          <w:szCs w:val="20"/>
        </w:rPr>
      </w:pPr>
      <w:ins w:id="557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chown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-R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oracle:dba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/home/oracle</w:t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558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559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34.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passwd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560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561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Change your password from command line using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passwd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. This will prompt for the old password followed by the new password.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62" w:author="Unknown"/>
          <w:rFonts w:ascii="Consolas" w:eastAsia="Times New Roman" w:hAnsi="Consolas" w:cs="Consolas"/>
          <w:color w:val="111111"/>
          <w:sz w:val="20"/>
          <w:szCs w:val="20"/>
        </w:rPr>
      </w:pPr>
      <w:ins w:id="563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passwd</w:t>
        </w:r>
        <w:proofErr w:type="spellEnd"/>
        <w:proofErr w:type="gramEnd"/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564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565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Super user can use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passwd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command to reset others password. This will not prompt for current password of the user.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66" w:author="Unknown"/>
          <w:rFonts w:ascii="Consolas" w:eastAsia="Times New Roman" w:hAnsi="Consolas" w:cs="Consolas"/>
          <w:color w:val="111111"/>
          <w:sz w:val="20"/>
          <w:szCs w:val="20"/>
        </w:rPr>
      </w:pPr>
      <w:ins w:id="567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#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passwd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USERNAME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568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569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Remove password for a specific user. Root user can disable password for a specific user. Once the password is disabled, the user can login without entering the password.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70" w:author="Unknown"/>
          <w:rFonts w:ascii="Consolas" w:eastAsia="Times New Roman" w:hAnsi="Consolas" w:cs="Consolas"/>
          <w:color w:val="111111"/>
          <w:sz w:val="20"/>
          <w:szCs w:val="20"/>
        </w:rPr>
      </w:pPr>
      <w:ins w:id="571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#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passwd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-d USERNAME</w:t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572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573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35.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mkdir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574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575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Following example creates a directory called temp under your home directory.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76" w:author="Unknown"/>
          <w:rFonts w:ascii="Consolas" w:eastAsia="Times New Roman" w:hAnsi="Consolas" w:cs="Consolas"/>
          <w:color w:val="111111"/>
          <w:sz w:val="20"/>
          <w:szCs w:val="20"/>
        </w:rPr>
      </w:pPr>
      <w:ins w:id="577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lastRenderedPageBreak/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mkdir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~/temp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578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579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Create nested directories using one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mkdir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command. If any of these directories exist already, it will not display any error. If any of these directories doesn’t exist, it will create them.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80" w:author="Unknown"/>
          <w:rFonts w:ascii="Consolas" w:eastAsia="Times New Roman" w:hAnsi="Consolas" w:cs="Consolas"/>
          <w:color w:val="111111"/>
          <w:sz w:val="20"/>
          <w:szCs w:val="20"/>
        </w:rPr>
      </w:pPr>
      <w:ins w:id="581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mkdir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-p dir1/dir2/dir3/dir4/</w:t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582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583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36.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ifconfig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584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585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Use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ifconfig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command to view or configure a network interface on the Linux system.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586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587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View all the interfaces along with status.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88" w:author="Unknown"/>
          <w:rFonts w:ascii="Consolas" w:eastAsia="Times New Roman" w:hAnsi="Consolas" w:cs="Consolas"/>
          <w:color w:val="111111"/>
          <w:sz w:val="20"/>
          <w:szCs w:val="20"/>
        </w:rPr>
      </w:pPr>
      <w:ins w:id="589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ifconfig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-a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590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591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Start or stop a specific interface using up and down command as shown below.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92" w:author="Unknown"/>
          <w:rFonts w:ascii="Consolas" w:eastAsia="Times New Roman" w:hAnsi="Consolas" w:cs="Consolas"/>
          <w:color w:val="111111"/>
          <w:sz w:val="20"/>
          <w:szCs w:val="20"/>
        </w:rPr>
      </w:pPr>
      <w:ins w:id="593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ifconfig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eth0 up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94" w:author="Unknown"/>
          <w:rFonts w:ascii="Consolas" w:eastAsia="Times New Roman" w:hAnsi="Consolas" w:cs="Consolas"/>
          <w:color w:val="111111"/>
          <w:sz w:val="20"/>
          <w:szCs w:val="20"/>
        </w:rPr>
      </w:pPr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595" w:author="Unknown"/>
          <w:rFonts w:ascii="Consolas" w:eastAsia="Times New Roman" w:hAnsi="Consolas" w:cs="Consolas"/>
          <w:color w:val="111111"/>
          <w:sz w:val="20"/>
          <w:szCs w:val="20"/>
        </w:rPr>
      </w:pPr>
      <w:ins w:id="59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ifconfig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eth0 down</w:t>
        </w:r>
      </w:ins>
    </w:p>
    <w:p w:rsidR="00BC4918" w:rsidRPr="00BC4918" w:rsidRDefault="00BC4918" w:rsidP="00BC4918">
      <w:pPr>
        <w:shd w:val="clear" w:color="auto" w:fill="FFFFFF"/>
        <w:spacing w:after="0" w:line="390" w:lineRule="atLeast"/>
        <w:rPr>
          <w:ins w:id="597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598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More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ifconfig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examples: 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begin"/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instrText xml:space="preserve"> HYPERLINK "http://www.thegeekstuff.com/2009/03/ifconfig-7-examples-to-configure-network-interface/" </w:instrTex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separate"/>
        </w:r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Ifconfig</w:t>
        </w:r>
        <w:proofErr w:type="spell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: 7 Examples To Configure Network Interface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end"/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599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600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37.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uname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0" w:line="390" w:lineRule="atLeast"/>
        <w:rPr>
          <w:ins w:id="601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ins w:id="602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lastRenderedPageBreak/>
          <w:t>Uname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command displays important information about the system such as — Kernel name, Host name, Kernel release number,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br/>
          <w:t>Processor type, etc.,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603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604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Sample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uname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output from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a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Ubuntu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laptop is shown below.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05" w:author="Unknown"/>
          <w:rFonts w:ascii="Consolas" w:eastAsia="Times New Roman" w:hAnsi="Consolas" w:cs="Consolas"/>
          <w:color w:val="111111"/>
          <w:sz w:val="20"/>
          <w:szCs w:val="20"/>
        </w:rPr>
      </w:pPr>
      <w:ins w:id="60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uname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-a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07" w:author="Unknown"/>
          <w:rFonts w:ascii="Consolas" w:eastAsia="Times New Roman" w:hAnsi="Consolas" w:cs="Consolas"/>
          <w:color w:val="111111"/>
          <w:sz w:val="20"/>
          <w:szCs w:val="20"/>
        </w:rPr>
      </w:pPr>
      <w:ins w:id="608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Linux john-laptop 2.6.32-24-generic #41-Ubuntu SMP Thu Aug 19 01:12:52 UTC 2010 i686 GNU/Linux</w:t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609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610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38.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whereis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611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612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When you want to find out where a specific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Unix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command exists (for example, where does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ls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command exists?), you can execute the following command.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13" w:author="Unknown"/>
          <w:rFonts w:ascii="Consolas" w:eastAsia="Times New Roman" w:hAnsi="Consolas" w:cs="Consolas"/>
          <w:color w:val="111111"/>
          <w:sz w:val="20"/>
          <w:szCs w:val="20"/>
        </w:rPr>
      </w:pPr>
      <w:ins w:id="614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whereis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ls</w:t>
        </w:r>
        <w:proofErr w:type="spell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15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proofErr w:type="gramStart"/>
      <w:ins w:id="61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ls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: /bin/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ls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usr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/share/man/man1/ls.1.gz 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usr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/share/man/man1p/ls.1p.gz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617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618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When you want to search an executable from a path other than the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whereis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default path, you can use -B option and give path as argument to it. This searches for the executable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lsmk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in the /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tmp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directory, and displays it, if it is available.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19" w:author="Unknown"/>
          <w:rFonts w:ascii="Consolas" w:eastAsia="Times New Roman" w:hAnsi="Consolas" w:cs="Consolas"/>
          <w:color w:val="111111"/>
          <w:sz w:val="20"/>
          <w:szCs w:val="20"/>
        </w:rPr>
      </w:pPr>
      <w:ins w:id="62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whereis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-u -B 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tmp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-f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lsmk</w:t>
        </w:r>
        <w:proofErr w:type="spell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21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proofErr w:type="gramStart"/>
      <w:ins w:id="622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lsmk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: 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tmp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lsmk</w:t>
        </w:r>
        <w:proofErr w:type="spellEnd"/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623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624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39.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whatis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625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ins w:id="626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Whatis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command displays a single line description about a command.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27" w:author="Unknown"/>
          <w:rFonts w:ascii="Consolas" w:eastAsia="Times New Roman" w:hAnsi="Consolas" w:cs="Consolas"/>
          <w:color w:val="111111"/>
          <w:sz w:val="20"/>
          <w:szCs w:val="20"/>
        </w:rPr>
      </w:pPr>
      <w:ins w:id="628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lastRenderedPageBreak/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whatis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ls</w:t>
        </w:r>
        <w:proofErr w:type="spell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29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ins w:id="63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ls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ab/>
        </w:r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ab/>
          <w:t>(1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)  -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list directory contents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31" w:author="Unknown"/>
          <w:rFonts w:ascii="Consolas" w:eastAsia="Times New Roman" w:hAnsi="Consolas" w:cs="Consolas"/>
          <w:color w:val="111111"/>
          <w:sz w:val="20"/>
          <w:szCs w:val="20"/>
        </w:rPr>
      </w:pPr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32" w:author="Unknown"/>
          <w:rFonts w:ascii="Consolas" w:eastAsia="Times New Roman" w:hAnsi="Consolas" w:cs="Consolas"/>
          <w:color w:val="111111"/>
          <w:sz w:val="20"/>
          <w:szCs w:val="20"/>
        </w:rPr>
      </w:pPr>
      <w:ins w:id="633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whatis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ifconfig</w:t>
        </w:r>
        <w:proofErr w:type="spell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34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proofErr w:type="gramStart"/>
      <w:ins w:id="635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ifconfig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(8)         - configure a network interface</w:t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636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637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40.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locate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638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639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Using locate command you can quickly search for the location of a specific file (or group of files). Locate command uses the database created by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updatedb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.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640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641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The example below shows all files in the system that contains the word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crontab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in it.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42" w:author="Unknown"/>
          <w:rFonts w:ascii="Consolas" w:eastAsia="Times New Roman" w:hAnsi="Consolas" w:cs="Consolas"/>
          <w:color w:val="111111"/>
          <w:sz w:val="20"/>
          <w:szCs w:val="20"/>
        </w:rPr>
      </w:pPr>
      <w:ins w:id="643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locate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crontab</w:t>
        </w:r>
        <w:proofErr w:type="spell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44" w:author="Unknown"/>
          <w:rFonts w:ascii="Consolas" w:eastAsia="Times New Roman" w:hAnsi="Consolas" w:cs="Consolas"/>
          <w:color w:val="111111"/>
          <w:sz w:val="20"/>
          <w:szCs w:val="20"/>
        </w:rPr>
      </w:pPr>
      <w:ins w:id="645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/etc/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anacrontab</w:t>
        </w:r>
        <w:proofErr w:type="spell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46" w:author="Unknown"/>
          <w:rFonts w:ascii="Consolas" w:eastAsia="Times New Roman" w:hAnsi="Consolas" w:cs="Consolas"/>
          <w:color w:val="111111"/>
          <w:sz w:val="20"/>
          <w:szCs w:val="20"/>
        </w:rPr>
      </w:pPr>
      <w:ins w:id="647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/etc/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crontab</w:t>
        </w:r>
        <w:proofErr w:type="spell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48" w:author="Unknown"/>
          <w:rFonts w:ascii="Consolas" w:eastAsia="Times New Roman" w:hAnsi="Consolas" w:cs="Consolas"/>
          <w:color w:val="111111"/>
          <w:sz w:val="20"/>
          <w:szCs w:val="20"/>
        </w:rPr>
      </w:pPr>
      <w:ins w:id="649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usr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/bin/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crontab</w:t>
        </w:r>
        <w:proofErr w:type="spell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50" w:author="Unknown"/>
          <w:rFonts w:ascii="Consolas" w:eastAsia="Times New Roman" w:hAnsi="Consolas" w:cs="Consolas"/>
          <w:color w:val="111111"/>
          <w:sz w:val="20"/>
          <w:szCs w:val="20"/>
        </w:rPr>
      </w:pPr>
      <w:ins w:id="651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usr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/share/doc/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cron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/examples/crontab2english.pl.gz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52" w:author="Unknown"/>
          <w:rFonts w:ascii="Consolas" w:eastAsia="Times New Roman" w:hAnsi="Consolas" w:cs="Consolas"/>
          <w:color w:val="111111"/>
          <w:sz w:val="20"/>
          <w:szCs w:val="20"/>
        </w:rPr>
      </w:pPr>
      <w:ins w:id="653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usr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/share/man/man1/crontab.1.gz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54" w:author="Unknown"/>
          <w:rFonts w:ascii="Consolas" w:eastAsia="Times New Roman" w:hAnsi="Consolas" w:cs="Consolas"/>
          <w:color w:val="111111"/>
          <w:sz w:val="20"/>
          <w:szCs w:val="20"/>
        </w:rPr>
      </w:pPr>
      <w:ins w:id="655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usr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/share/man/man5/anacrontab.5.gz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56" w:author="Unknown"/>
          <w:rFonts w:ascii="Consolas" w:eastAsia="Times New Roman" w:hAnsi="Consolas" w:cs="Consolas"/>
          <w:color w:val="111111"/>
          <w:sz w:val="20"/>
          <w:szCs w:val="20"/>
        </w:rPr>
      </w:pPr>
      <w:ins w:id="657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lastRenderedPageBreak/>
          <w:t>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usr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/share/man/man5/crontab.5.gz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58" w:author="Unknown"/>
          <w:rFonts w:ascii="Consolas" w:eastAsia="Times New Roman" w:hAnsi="Consolas" w:cs="Consolas"/>
          <w:color w:val="111111"/>
          <w:sz w:val="20"/>
          <w:szCs w:val="20"/>
        </w:rPr>
      </w:pPr>
      <w:ins w:id="659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usr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/share/vim/vim72/syntax/crontab.vim</w:t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660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661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41.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man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662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663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Display the man page of a specific command.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64" w:author="Unknown"/>
          <w:rFonts w:ascii="Consolas" w:eastAsia="Times New Roman" w:hAnsi="Consolas" w:cs="Consolas"/>
          <w:color w:val="111111"/>
          <w:sz w:val="20"/>
          <w:szCs w:val="20"/>
        </w:rPr>
      </w:pPr>
      <w:ins w:id="665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man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crontab</w:t>
        </w:r>
        <w:proofErr w:type="spellEnd"/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666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667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When a man page for a command is located under more than one section, you can view the man page for that command from a specific section as shown below.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68" w:author="Unknown"/>
          <w:rFonts w:ascii="Consolas" w:eastAsia="Times New Roman" w:hAnsi="Consolas" w:cs="Consolas"/>
          <w:color w:val="111111"/>
          <w:sz w:val="20"/>
          <w:szCs w:val="20"/>
        </w:rPr>
      </w:pPr>
      <w:ins w:id="669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man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SECTION-NUMBER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commandname</w:t>
        </w:r>
        <w:proofErr w:type="spellEnd"/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670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671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Following 8 sections are available in the man page.</w:t>
        </w:r>
      </w:ins>
    </w:p>
    <w:p w:rsidR="00BC4918" w:rsidRPr="00BC4918" w:rsidRDefault="00BC4918" w:rsidP="00BC4918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ins w:id="672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673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General commands</w:t>
        </w:r>
      </w:ins>
    </w:p>
    <w:p w:rsidR="00BC4918" w:rsidRPr="00BC4918" w:rsidRDefault="00BC4918" w:rsidP="00BC4918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ins w:id="674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675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System calls</w:t>
        </w:r>
      </w:ins>
    </w:p>
    <w:p w:rsidR="00BC4918" w:rsidRPr="00BC4918" w:rsidRDefault="00BC4918" w:rsidP="00BC4918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ins w:id="676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677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C library functions</w:t>
        </w:r>
      </w:ins>
    </w:p>
    <w:p w:rsidR="00BC4918" w:rsidRPr="00BC4918" w:rsidRDefault="00BC4918" w:rsidP="00BC4918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ins w:id="678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679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Special files (usually devices, those found in /dev) and drivers</w:t>
        </w:r>
      </w:ins>
    </w:p>
    <w:p w:rsidR="00BC4918" w:rsidRPr="00BC4918" w:rsidRDefault="00BC4918" w:rsidP="00BC4918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ins w:id="680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681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File formats and conventions</w:t>
        </w:r>
      </w:ins>
    </w:p>
    <w:p w:rsidR="00BC4918" w:rsidRPr="00BC4918" w:rsidRDefault="00BC4918" w:rsidP="00BC4918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ins w:id="682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683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Games and screensavers</w:t>
        </w:r>
      </w:ins>
    </w:p>
    <w:p w:rsidR="00BC4918" w:rsidRPr="00BC4918" w:rsidRDefault="00BC4918" w:rsidP="00BC4918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ins w:id="684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685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Miscellaneous</w:t>
        </w:r>
      </w:ins>
    </w:p>
    <w:p w:rsidR="00BC4918" w:rsidRPr="00BC4918" w:rsidRDefault="00BC4918" w:rsidP="00BC4918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ins w:id="686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687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System administration commands and daemons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688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689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For example, when you do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whatis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crontab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, you’ll notice that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crontab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has two man pages (section 1 and section 5). To view section 5 of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crontab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man page, do the following.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90" w:author="Unknown"/>
          <w:rFonts w:ascii="Consolas" w:eastAsia="Times New Roman" w:hAnsi="Consolas" w:cs="Consolas"/>
          <w:color w:val="111111"/>
          <w:sz w:val="20"/>
          <w:szCs w:val="20"/>
        </w:rPr>
      </w:pPr>
      <w:ins w:id="691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whatis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crontab</w:t>
        </w:r>
        <w:proofErr w:type="spell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92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proofErr w:type="gramStart"/>
      <w:ins w:id="693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lastRenderedPageBreak/>
          <w:t>crontab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(1)          - maintain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crontab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files for individual users (V3)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94" w:author="Unknown"/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proofErr w:type="gramStart"/>
      <w:ins w:id="695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crontab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(5)          - tables for driving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cron</w:t>
        </w:r>
        <w:proofErr w:type="spell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96" w:author="Unknown"/>
          <w:rFonts w:ascii="Consolas" w:eastAsia="Times New Roman" w:hAnsi="Consolas" w:cs="Consolas"/>
          <w:color w:val="111111"/>
          <w:sz w:val="20"/>
          <w:szCs w:val="20"/>
        </w:rPr>
      </w:pPr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697" w:author="Unknown"/>
          <w:rFonts w:ascii="Consolas" w:eastAsia="Times New Roman" w:hAnsi="Consolas" w:cs="Consolas"/>
          <w:color w:val="111111"/>
          <w:sz w:val="20"/>
          <w:szCs w:val="20"/>
        </w:rPr>
      </w:pPr>
      <w:ins w:id="698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man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5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crontab</w:t>
        </w:r>
        <w:proofErr w:type="spellEnd"/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699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700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42.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tail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701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702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Print the last 10 lines of a file by default.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703" w:author="Unknown"/>
          <w:rFonts w:ascii="Consolas" w:eastAsia="Times New Roman" w:hAnsi="Consolas" w:cs="Consolas"/>
          <w:color w:val="111111"/>
          <w:sz w:val="20"/>
          <w:szCs w:val="20"/>
        </w:rPr>
      </w:pPr>
      <w:ins w:id="704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tail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filename.txt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705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706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Print N number of lines from the file named filename.txt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707" w:author="Unknown"/>
          <w:rFonts w:ascii="Consolas" w:eastAsia="Times New Roman" w:hAnsi="Consolas" w:cs="Consolas"/>
          <w:color w:val="111111"/>
          <w:sz w:val="20"/>
          <w:szCs w:val="20"/>
        </w:rPr>
      </w:pPr>
      <w:ins w:id="708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tail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-n N filename.txt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709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710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View the content of the file in real time using tail -f. This is useful to view the log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files, that keeps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growing. The command can be terminated using CTRL-C.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711" w:author="Unknown"/>
          <w:rFonts w:ascii="Consolas" w:eastAsia="Times New Roman" w:hAnsi="Consolas" w:cs="Consolas"/>
          <w:color w:val="111111"/>
          <w:sz w:val="20"/>
          <w:szCs w:val="20"/>
        </w:rPr>
      </w:pPr>
      <w:ins w:id="712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tail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-f log-file</w:t>
        </w:r>
      </w:ins>
    </w:p>
    <w:p w:rsidR="00BC4918" w:rsidRPr="00BC4918" w:rsidRDefault="00BC4918" w:rsidP="00BC4918">
      <w:pPr>
        <w:shd w:val="clear" w:color="auto" w:fill="FFFFFF"/>
        <w:spacing w:after="0" w:line="390" w:lineRule="atLeast"/>
        <w:rPr>
          <w:ins w:id="713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714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More tail examples: 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begin"/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instrText xml:space="preserve"> HYPERLINK "http://www.thegeekstuff.com/2009/09/multitail-to-view-tail-f-output-of-multiple-log-files-in-one-terminal/" </w:instrTex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separate"/>
        </w:r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3 Methods </w:t>
        </w:r>
        <w:proofErr w:type="gram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To</w:t>
        </w:r>
        <w:proofErr w:type="gram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 View tail -f output of Multiple Log Files in One Terminal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end"/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715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716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43.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less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717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ins w:id="718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less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is very efficient while viewing huge log files, as it doesn’t need to load the full file while opening.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719" w:author="Unknown"/>
          <w:rFonts w:ascii="Consolas" w:eastAsia="Times New Roman" w:hAnsi="Consolas" w:cs="Consolas"/>
          <w:color w:val="111111"/>
          <w:sz w:val="20"/>
          <w:szCs w:val="20"/>
        </w:rPr>
      </w:pPr>
      <w:ins w:id="72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lastRenderedPageBreak/>
          <w:t xml:space="preserve">$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less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huge-log-file.log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721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722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One you open a file using less command, following two keys are very helpful.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723" w:author="Unknown"/>
          <w:rFonts w:ascii="Consolas" w:eastAsia="Times New Roman" w:hAnsi="Consolas" w:cs="Consolas"/>
          <w:color w:val="111111"/>
          <w:sz w:val="20"/>
          <w:szCs w:val="20"/>
        </w:rPr>
      </w:pPr>
      <w:ins w:id="724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CTRL+F – forward one window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725" w:author="Unknown"/>
          <w:rFonts w:ascii="Consolas" w:eastAsia="Times New Roman" w:hAnsi="Consolas" w:cs="Consolas"/>
          <w:color w:val="111111"/>
          <w:sz w:val="20"/>
          <w:szCs w:val="20"/>
        </w:rPr>
      </w:pPr>
      <w:ins w:id="72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CTRL+B – backward one window</w:t>
        </w:r>
      </w:ins>
    </w:p>
    <w:p w:rsidR="00BC4918" w:rsidRPr="00BC4918" w:rsidRDefault="00BC4918" w:rsidP="00BC4918">
      <w:pPr>
        <w:shd w:val="clear" w:color="auto" w:fill="FFFFFF"/>
        <w:spacing w:after="0" w:line="390" w:lineRule="atLeast"/>
        <w:rPr>
          <w:ins w:id="727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728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More less examples: 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begin"/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instrText xml:space="preserve"> HYPERLINK "http://www.thegeekstuff.com/2010/02/unix-less-command-10-tips-for-effective-navigation/" </w:instrTex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separate"/>
        </w:r>
        <w:proofErr w:type="gramStart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Unix</w:t>
        </w:r>
        <w:proofErr w:type="gramEnd"/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 Less Command: 10 Tips for Effective Navigation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end"/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729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730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44.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su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731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732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Switch to a different user account using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su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command. Super user can switch to any other user without entering their password.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733" w:author="Unknown"/>
          <w:rFonts w:ascii="Consolas" w:eastAsia="Times New Roman" w:hAnsi="Consolas" w:cs="Consolas"/>
          <w:color w:val="111111"/>
          <w:sz w:val="20"/>
          <w:szCs w:val="20"/>
        </w:rPr>
      </w:pPr>
      <w:ins w:id="734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su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 USERNAME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735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736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Execute a single command from a different account name. In the following example, john can execute the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ls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command as raj username. Once the command is executed, it will come back to john’s account.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737" w:author="Unknown"/>
          <w:rFonts w:ascii="Consolas" w:eastAsia="Times New Roman" w:hAnsi="Consolas" w:cs="Consolas"/>
          <w:color w:val="111111"/>
          <w:sz w:val="20"/>
          <w:szCs w:val="20"/>
        </w:rPr>
      </w:pPr>
      <w:ins w:id="738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[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john@dev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-server]$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su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 raj -c '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ls'</w:t>
        </w:r>
        <w:proofErr w:type="spell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739" w:author="Unknown"/>
          <w:rFonts w:ascii="Consolas" w:eastAsia="Times New Roman" w:hAnsi="Consolas" w:cs="Consolas"/>
          <w:color w:val="111111"/>
          <w:sz w:val="20"/>
          <w:szCs w:val="20"/>
        </w:rPr>
      </w:pPr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740" w:author="Unknown"/>
          <w:rFonts w:ascii="Consolas" w:eastAsia="Times New Roman" w:hAnsi="Consolas" w:cs="Consolas"/>
          <w:color w:val="111111"/>
          <w:sz w:val="20"/>
          <w:szCs w:val="20"/>
        </w:rPr>
      </w:pPr>
      <w:ins w:id="741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[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john@dev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-server]$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742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743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lastRenderedPageBreak/>
          <w:t>Login to a specified user account, and execute the specified shell instead of the default shell.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744" w:author="Unknown"/>
          <w:rFonts w:ascii="Consolas" w:eastAsia="Times New Roman" w:hAnsi="Consolas" w:cs="Consolas"/>
          <w:color w:val="111111"/>
          <w:sz w:val="20"/>
          <w:szCs w:val="20"/>
        </w:rPr>
      </w:pPr>
      <w:ins w:id="745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su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-s 'SHELLNAME' USERNAME</w:t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746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747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45.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mysql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748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proofErr w:type="gramStart"/>
      <w:ins w:id="749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mysql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is probably the most widely used open source database on Linux. Even if you don’t run a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mysql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database on your server, you might end-up using the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mysql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command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( client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) to connect to a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mysql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database running on the remote server.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750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ins w:id="751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To connect to a remote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mysql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database.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This will prompt for a password.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752" w:author="Unknown"/>
          <w:rFonts w:ascii="Consolas" w:eastAsia="Times New Roman" w:hAnsi="Consolas" w:cs="Consolas"/>
          <w:color w:val="111111"/>
          <w:sz w:val="20"/>
          <w:szCs w:val="20"/>
        </w:rPr>
      </w:pPr>
      <w:ins w:id="753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mysql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-u root -p -h 192.168.1.2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754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ins w:id="755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To connect to a local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mysql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database.</w:t>
        </w:r>
        <w:proofErr w:type="gram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756" w:author="Unknown"/>
          <w:rFonts w:ascii="Consolas" w:eastAsia="Times New Roman" w:hAnsi="Consolas" w:cs="Consolas"/>
          <w:color w:val="111111"/>
          <w:sz w:val="20"/>
          <w:szCs w:val="20"/>
        </w:rPr>
      </w:pPr>
      <w:ins w:id="757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mysql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-u root -p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758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759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If you want to specify the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mysql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root password in the command line itself, enter it immediately after -p (without any space).</w:t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760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761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46.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yum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762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ins w:id="763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To install apache using yum.</w:t>
        </w:r>
        <w:proofErr w:type="gram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764" w:author="Unknown"/>
          <w:rFonts w:ascii="Consolas" w:eastAsia="Times New Roman" w:hAnsi="Consolas" w:cs="Consolas"/>
          <w:color w:val="111111"/>
          <w:sz w:val="20"/>
          <w:szCs w:val="20"/>
        </w:rPr>
      </w:pPr>
      <w:ins w:id="765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yum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install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httpd</w:t>
        </w:r>
        <w:proofErr w:type="spellEnd"/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766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ins w:id="767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To upgrade apache using yum.</w:t>
        </w:r>
        <w:proofErr w:type="gram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768" w:author="Unknown"/>
          <w:rFonts w:ascii="Consolas" w:eastAsia="Times New Roman" w:hAnsi="Consolas" w:cs="Consolas"/>
          <w:color w:val="111111"/>
          <w:sz w:val="20"/>
          <w:szCs w:val="20"/>
        </w:rPr>
      </w:pPr>
      <w:ins w:id="769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lastRenderedPageBreak/>
          <w:t xml:space="preserve">$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yum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update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httpd</w:t>
        </w:r>
        <w:proofErr w:type="spellEnd"/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770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ins w:id="771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To uninstall/remove apache using yum.</w:t>
        </w:r>
        <w:proofErr w:type="gram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772" w:author="Unknown"/>
          <w:rFonts w:ascii="Consolas" w:eastAsia="Times New Roman" w:hAnsi="Consolas" w:cs="Consolas"/>
          <w:color w:val="111111"/>
          <w:sz w:val="20"/>
          <w:szCs w:val="20"/>
        </w:rPr>
      </w:pPr>
      <w:ins w:id="773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yum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remove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httpd</w:t>
        </w:r>
        <w:proofErr w:type="spellEnd"/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774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775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47.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rpm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776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ins w:id="777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To install apache using rpm.</w:t>
        </w:r>
        <w:proofErr w:type="gram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778" w:author="Unknown"/>
          <w:rFonts w:ascii="Consolas" w:eastAsia="Times New Roman" w:hAnsi="Consolas" w:cs="Consolas"/>
          <w:color w:val="111111"/>
          <w:sz w:val="20"/>
          <w:szCs w:val="20"/>
        </w:rPr>
      </w:pPr>
      <w:ins w:id="779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#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rpm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ivh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httpd-2.2.3-22.0.1.el5.i386.rpm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780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ins w:id="781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To upgrade apache using rpm.</w:t>
        </w:r>
        <w:proofErr w:type="gram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782" w:author="Unknown"/>
          <w:rFonts w:ascii="Consolas" w:eastAsia="Times New Roman" w:hAnsi="Consolas" w:cs="Consolas"/>
          <w:color w:val="111111"/>
          <w:sz w:val="20"/>
          <w:szCs w:val="20"/>
        </w:rPr>
      </w:pPr>
      <w:ins w:id="783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#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rpm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uvh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httpd-2.2.3-22.0.1.el5.i386.rpm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784" w:author="Unknown"/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ins w:id="785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To uninstall/remove apache using rpm.</w:t>
        </w:r>
        <w:proofErr w:type="gram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786" w:author="Unknown"/>
          <w:rFonts w:ascii="Consolas" w:eastAsia="Times New Roman" w:hAnsi="Consolas" w:cs="Consolas"/>
          <w:color w:val="111111"/>
          <w:sz w:val="20"/>
          <w:szCs w:val="20"/>
        </w:rPr>
      </w:pPr>
      <w:ins w:id="787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#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rpm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ev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httpd</w:t>
        </w:r>
        <w:proofErr w:type="spellEnd"/>
      </w:ins>
    </w:p>
    <w:p w:rsidR="00BC4918" w:rsidRPr="00BC4918" w:rsidRDefault="00BC4918" w:rsidP="00BC4918">
      <w:pPr>
        <w:shd w:val="clear" w:color="auto" w:fill="FFFFFF"/>
        <w:spacing w:after="0" w:line="390" w:lineRule="atLeast"/>
        <w:rPr>
          <w:ins w:id="788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789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More rpm examples: 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begin"/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instrText xml:space="preserve"> HYPERLINK "http://www.thegeekstuff.com/2010/07/rpm-command-examples/" </w:instrTex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separate"/>
        </w:r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RPM Command: 15 Examples to Install, Uninstall, Upgrade, Query RPM Packages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end"/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790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791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48.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ping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792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793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Ping a remote host by sending only 5 packets.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794" w:author="Unknown"/>
          <w:rFonts w:ascii="Consolas" w:eastAsia="Times New Roman" w:hAnsi="Consolas" w:cs="Consolas"/>
          <w:color w:val="111111"/>
          <w:sz w:val="20"/>
          <w:szCs w:val="20"/>
        </w:rPr>
      </w:pPr>
      <w:ins w:id="795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lastRenderedPageBreak/>
          <w:t xml:space="preserve">$ </w:t>
        </w:r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ping</w:t>
        </w:r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-c 5 gmail.com</w:t>
        </w:r>
      </w:ins>
    </w:p>
    <w:p w:rsidR="00BC4918" w:rsidRPr="00BC4918" w:rsidRDefault="00BC4918" w:rsidP="00BC4918">
      <w:pPr>
        <w:shd w:val="clear" w:color="auto" w:fill="FFFFFF"/>
        <w:spacing w:after="0" w:line="390" w:lineRule="atLeast"/>
        <w:rPr>
          <w:ins w:id="796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797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More ping examples: 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begin"/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instrText xml:space="preserve"> HYPERLINK "http://www.thegeekstuff.com/2009/11/ping-tutorial-13-effective-ping-command-examples/" </w:instrTex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separate"/>
        </w:r>
        <w:r w:rsidRPr="00BC4918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Ping Tutorial: 15 Effective Ping Command Examples</w:t>
        </w:r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fldChar w:fldCharType="end"/>
        </w:r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798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799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49. </w:t>
        </w:r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date</w:t>
        </w:r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800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801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Set the system date: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802" w:author="Unknown"/>
          <w:rFonts w:ascii="Consolas" w:eastAsia="Times New Roman" w:hAnsi="Consolas" w:cs="Consolas"/>
          <w:color w:val="111111"/>
          <w:sz w:val="20"/>
          <w:szCs w:val="20"/>
        </w:rPr>
      </w:pPr>
      <w:ins w:id="803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# date -s "01/31/2010 23:59:53"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804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805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Once you’ve changed the system date, you should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syncronize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the hardware clock with the system date as shown below.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806" w:author="Unknown"/>
          <w:rFonts w:ascii="Consolas" w:eastAsia="Times New Roman" w:hAnsi="Consolas" w:cs="Consolas"/>
          <w:color w:val="111111"/>
          <w:sz w:val="20"/>
          <w:szCs w:val="20"/>
        </w:rPr>
      </w:pPr>
      <w:ins w:id="807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#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hwclock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–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systohc</w:t>
        </w:r>
        <w:proofErr w:type="spellEnd"/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808" w:author="Unknown"/>
          <w:rFonts w:ascii="Consolas" w:eastAsia="Times New Roman" w:hAnsi="Consolas" w:cs="Consolas"/>
          <w:color w:val="111111"/>
          <w:sz w:val="20"/>
          <w:szCs w:val="20"/>
        </w:rPr>
      </w:pPr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809" w:author="Unknown"/>
          <w:rFonts w:ascii="Consolas" w:eastAsia="Times New Roman" w:hAnsi="Consolas" w:cs="Consolas"/>
          <w:color w:val="111111"/>
          <w:sz w:val="20"/>
          <w:szCs w:val="20"/>
        </w:rPr>
      </w:pPr>
      <w:ins w:id="81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#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hwclock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--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systohc</w:t>
        </w:r>
        <w:proofErr w:type="spell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–</w:t>
        </w:r>
        <w:proofErr w:type="spell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utc</w:t>
        </w:r>
        <w:proofErr w:type="spellEnd"/>
      </w:ins>
    </w:p>
    <w:p w:rsidR="00BC4918" w:rsidRPr="00BC4918" w:rsidRDefault="00BC4918" w:rsidP="00BC4918">
      <w:pPr>
        <w:shd w:val="clear" w:color="auto" w:fill="FFFFFF"/>
        <w:spacing w:before="440" w:after="147" w:line="293" w:lineRule="atLeast"/>
        <w:outlineLvl w:val="2"/>
        <w:rPr>
          <w:ins w:id="811" w:author="Unknown"/>
          <w:rFonts w:ascii="Georgia" w:eastAsia="Times New Roman" w:hAnsi="Georgia" w:cs="Times New Roman"/>
          <w:color w:val="111111"/>
          <w:sz w:val="31"/>
          <w:szCs w:val="31"/>
        </w:rPr>
      </w:pPr>
      <w:ins w:id="812" w:author="Unknown"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50. </w:t>
        </w:r>
        <w:proofErr w:type="spellStart"/>
        <w:proofErr w:type="gramStart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>wget</w:t>
        </w:r>
        <w:proofErr w:type="spellEnd"/>
        <w:proofErr w:type="gramEnd"/>
        <w:r w:rsidRPr="00BC4918">
          <w:rPr>
            <w:rFonts w:ascii="Georgia" w:eastAsia="Times New Roman" w:hAnsi="Georgia" w:cs="Times New Roman"/>
            <w:color w:val="111111"/>
            <w:sz w:val="31"/>
            <w:szCs w:val="31"/>
          </w:rPr>
          <w:t xml:space="preserve"> command examples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813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814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The quick and effective method to download software, music, video from internet is using </w:t>
        </w:r>
        <w:proofErr w:type="spellStart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wget</w:t>
        </w:r>
        <w:proofErr w:type="spellEnd"/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 xml:space="preserve"> command.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815" w:author="Unknown"/>
          <w:rFonts w:ascii="Consolas" w:eastAsia="Times New Roman" w:hAnsi="Consolas" w:cs="Consolas"/>
          <w:color w:val="111111"/>
          <w:sz w:val="20"/>
          <w:szCs w:val="20"/>
        </w:rPr>
      </w:pPr>
      <w:ins w:id="816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wget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http://prdownloads.sourceforge.net/sourceforge/nagios/nagios-3.2.1.tar.gz</w:t>
        </w:r>
      </w:ins>
    </w:p>
    <w:p w:rsidR="00BC4918" w:rsidRPr="00BC4918" w:rsidRDefault="00BC4918" w:rsidP="00BC4918">
      <w:pPr>
        <w:shd w:val="clear" w:color="auto" w:fill="FFFFFF"/>
        <w:spacing w:after="390" w:line="390" w:lineRule="atLeast"/>
        <w:rPr>
          <w:ins w:id="817" w:author="Unknown"/>
          <w:rFonts w:ascii="Georgia" w:eastAsia="Times New Roman" w:hAnsi="Georgia" w:cs="Times New Roman"/>
          <w:color w:val="111111"/>
          <w:sz w:val="24"/>
          <w:szCs w:val="24"/>
        </w:rPr>
      </w:pPr>
      <w:ins w:id="818" w:author="Unknown">
        <w:r w:rsidRPr="00BC4918">
          <w:rPr>
            <w:rFonts w:ascii="Georgia" w:eastAsia="Times New Roman" w:hAnsi="Georgia" w:cs="Times New Roman"/>
            <w:color w:val="111111"/>
            <w:sz w:val="24"/>
            <w:szCs w:val="24"/>
          </w:rPr>
          <w:t>Download and store it with a different name.</w:t>
        </w:r>
      </w:ins>
    </w:p>
    <w:p w:rsidR="00BC4918" w:rsidRPr="00BC4918" w:rsidRDefault="00BC4918" w:rsidP="00BC491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90" w:lineRule="atLeast"/>
        <w:rPr>
          <w:ins w:id="819" w:author="Unknown"/>
          <w:rFonts w:ascii="Consolas" w:eastAsia="Times New Roman" w:hAnsi="Consolas" w:cs="Consolas"/>
          <w:color w:val="111111"/>
          <w:sz w:val="20"/>
          <w:szCs w:val="20"/>
        </w:rPr>
      </w:pPr>
      <w:ins w:id="820" w:author="Unknown"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lastRenderedPageBreak/>
          <w:t xml:space="preserve">$ </w:t>
        </w:r>
        <w:proofErr w:type="spellStart"/>
        <w:proofErr w:type="gramStart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>wget</w:t>
        </w:r>
        <w:proofErr w:type="spellEnd"/>
        <w:proofErr w:type="gramEnd"/>
        <w:r w:rsidRPr="00BC4918">
          <w:rPr>
            <w:rFonts w:ascii="Consolas" w:eastAsia="Times New Roman" w:hAnsi="Consolas" w:cs="Consolas"/>
            <w:color w:val="111111"/>
            <w:sz w:val="20"/>
            <w:szCs w:val="20"/>
          </w:rPr>
          <w:t xml:space="preserve"> -O taglist.zip http://www.vim.org/scripts/download_script.php?src_id=7701</w:t>
        </w:r>
      </w:ins>
    </w:p>
    <w:p w:rsidR="00000000" w:rsidRPr="00BC4918" w:rsidRDefault="00BC4918" w:rsidP="00BC4918">
      <w:pPr>
        <w:pBdr>
          <w:top w:val="dotted" w:sz="6" w:space="0" w:color="DDDDDD"/>
          <w:bottom w:val="dotted" w:sz="6" w:space="20" w:color="DDDDDD"/>
        </w:pBdr>
        <w:shd w:val="clear" w:color="auto" w:fill="FFFFFF"/>
        <w:spacing w:after="390" w:line="390" w:lineRule="atLeast"/>
      </w:pPr>
    </w:p>
    <w:sectPr w:rsidR="00000000" w:rsidRPr="00BC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918" w:rsidRDefault="00BC4918" w:rsidP="00BC4918">
      <w:pPr>
        <w:spacing w:after="0" w:line="240" w:lineRule="auto"/>
      </w:pPr>
      <w:r>
        <w:separator/>
      </w:r>
    </w:p>
  </w:endnote>
  <w:endnote w:type="continuationSeparator" w:id="1">
    <w:p w:rsidR="00BC4918" w:rsidRDefault="00BC4918" w:rsidP="00BC4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918" w:rsidRDefault="00BC4918" w:rsidP="00BC4918">
      <w:pPr>
        <w:spacing w:after="0" w:line="240" w:lineRule="auto"/>
      </w:pPr>
      <w:r>
        <w:separator/>
      </w:r>
    </w:p>
  </w:footnote>
  <w:footnote w:type="continuationSeparator" w:id="1">
    <w:p w:rsidR="00BC4918" w:rsidRDefault="00BC4918" w:rsidP="00BC4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21E9"/>
    <w:multiLevelType w:val="multilevel"/>
    <w:tmpl w:val="19FA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1506E"/>
    <w:multiLevelType w:val="multilevel"/>
    <w:tmpl w:val="B7A8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1B2190"/>
    <w:multiLevelType w:val="multilevel"/>
    <w:tmpl w:val="8DD4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35734"/>
    <w:multiLevelType w:val="multilevel"/>
    <w:tmpl w:val="42D444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A6628B"/>
    <w:multiLevelType w:val="multilevel"/>
    <w:tmpl w:val="707C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9639BB"/>
    <w:multiLevelType w:val="multilevel"/>
    <w:tmpl w:val="DEB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2D11EC"/>
    <w:multiLevelType w:val="multilevel"/>
    <w:tmpl w:val="0C4E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EA464C"/>
    <w:multiLevelType w:val="multilevel"/>
    <w:tmpl w:val="0ABA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4918"/>
    <w:rsid w:val="00BC4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49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C4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C49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9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C49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C491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49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918"/>
    <w:rPr>
      <w:color w:val="800080"/>
      <w:u w:val="single"/>
    </w:rPr>
  </w:style>
  <w:style w:type="character" w:customStyle="1" w:styleId="postauthorintro">
    <w:name w:val="post_author_intro"/>
    <w:basedOn w:val="DefaultParagraphFont"/>
    <w:rsid w:val="00BC4918"/>
  </w:style>
  <w:style w:type="character" w:customStyle="1" w:styleId="apple-converted-space">
    <w:name w:val="apple-converted-space"/>
    <w:basedOn w:val="DefaultParagraphFont"/>
    <w:rsid w:val="00BC4918"/>
  </w:style>
  <w:style w:type="character" w:customStyle="1" w:styleId="postauthor">
    <w:name w:val="post_author"/>
    <w:basedOn w:val="DefaultParagraphFont"/>
    <w:rsid w:val="00BC4918"/>
  </w:style>
  <w:style w:type="character" w:customStyle="1" w:styleId="postdateintro">
    <w:name w:val="post_date_intro"/>
    <w:basedOn w:val="DefaultParagraphFont"/>
    <w:rsid w:val="00BC4918"/>
  </w:style>
  <w:style w:type="character" w:customStyle="1" w:styleId="postdate">
    <w:name w:val="post_date"/>
    <w:basedOn w:val="DefaultParagraphFont"/>
    <w:rsid w:val="00BC49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918"/>
    <w:rPr>
      <w:rFonts w:ascii="Courier New" w:eastAsia="Times New Roman" w:hAnsi="Courier New" w:cs="Courier New"/>
      <w:sz w:val="20"/>
      <w:szCs w:val="20"/>
    </w:rPr>
  </w:style>
  <w:style w:type="paragraph" w:customStyle="1" w:styleId="commentsintro">
    <w:name w:val="comments_intro"/>
    <w:basedOn w:val="Normal"/>
    <w:rsid w:val="00BC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acket">
    <w:name w:val="bracket"/>
    <w:basedOn w:val="DefaultParagraphFont"/>
    <w:rsid w:val="00BC4918"/>
  </w:style>
  <w:style w:type="character" w:customStyle="1" w:styleId="numcomments">
    <w:name w:val="num_comments"/>
    <w:basedOn w:val="DefaultParagraphFont"/>
    <w:rsid w:val="00BC4918"/>
  </w:style>
  <w:style w:type="character" w:customStyle="1" w:styleId="previouscomments">
    <w:name w:val="previous_comments"/>
    <w:basedOn w:val="DefaultParagraphFont"/>
    <w:rsid w:val="00BC4918"/>
  </w:style>
  <w:style w:type="character" w:customStyle="1" w:styleId="avatar">
    <w:name w:val="avatar"/>
    <w:basedOn w:val="DefaultParagraphFont"/>
    <w:rsid w:val="00BC4918"/>
  </w:style>
  <w:style w:type="character" w:customStyle="1" w:styleId="commentauthor">
    <w:name w:val="comment_author"/>
    <w:basedOn w:val="DefaultParagraphFont"/>
    <w:rsid w:val="00BC4918"/>
  </w:style>
  <w:style w:type="character" w:customStyle="1" w:styleId="commentdate">
    <w:name w:val="comment_date"/>
    <w:basedOn w:val="DefaultParagraphFont"/>
    <w:rsid w:val="00BC4918"/>
  </w:style>
  <w:style w:type="character" w:customStyle="1" w:styleId="nextcomments">
    <w:name w:val="next_comments"/>
    <w:basedOn w:val="DefaultParagraphFont"/>
    <w:rsid w:val="00BC491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49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4918"/>
    <w:rPr>
      <w:rFonts w:ascii="Arial" w:eastAsia="Times New Roman" w:hAnsi="Arial" w:cs="Arial"/>
      <w:vanish/>
      <w:sz w:val="16"/>
      <w:szCs w:val="16"/>
    </w:rPr>
  </w:style>
  <w:style w:type="paragraph" w:customStyle="1" w:styleId="commentformtitle">
    <w:name w:val="comment_form_title"/>
    <w:basedOn w:val="Normal"/>
    <w:rsid w:val="00BC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cribe-to-comments">
    <w:name w:val="subscribe-to-comments"/>
    <w:basedOn w:val="Normal"/>
    <w:rsid w:val="00BC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491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4918"/>
    <w:rPr>
      <w:rFonts w:ascii="Arial" w:eastAsia="Times New Roman" w:hAnsi="Arial" w:cs="Arial"/>
      <w:vanish/>
      <w:sz w:val="16"/>
      <w:szCs w:val="16"/>
    </w:rPr>
  </w:style>
  <w:style w:type="paragraph" w:customStyle="1" w:styleId="nextpost">
    <w:name w:val="next_post"/>
    <w:basedOn w:val="Normal"/>
    <w:rsid w:val="00BC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ouspost">
    <w:name w:val="previous_post"/>
    <w:basedOn w:val="Normal"/>
    <w:rsid w:val="00BC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title">
    <w:name w:val="widget_title"/>
    <w:basedOn w:val="Normal"/>
    <w:rsid w:val="00BC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4918"/>
    <w:rPr>
      <w:b/>
      <w:bCs/>
    </w:rPr>
  </w:style>
  <w:style w:type="paragraph" w:customStyle="1" w:styleId="attribution">
    <w:name w:val="attribution"/>
    <w:basedOn w:val="Normal"/>
    <w:rsid w:val="00BC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9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4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918"/>
  </w:style>
  <w:style w:type="paragraph" w:styleId="Footer">
    <w:name w:val="footer"/>
    <w:basedOn w:val="Normal"/>
    <w:link w:val="FooterChar"/>
    <w:uiPriority w:val="99"/>
    <w:semiHidden/>
    <w:unhideWhenUsed/>
    <w:rsid w:val="00BC4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49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7008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6" w:space="0" w:color="DDDDDD"/>
                  </w:divBdr>
                  <w:divsChild>
                    <w:div w:id="11745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634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10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4860">
                              <w:marLeft w:val="0"/>
                              <w:marRight w:val="0"/>
                              <w:marTop w:val="10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1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715069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06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10" w:color="DDDDDD"/>
                            <w:left w:val="dotted" w:sz="2" w:space="20" w:color="DDDDDD"/>
                            <w:bottom w:val="dotted" w:sz="2" w:space="10" w:color="DDDDDD"/>
                            <w:right w:val="dotted" w:sz="2" w:space="20" w:color="DDDDDD"/>
                          </w:divBdr>
                        </w:div>
                        <w:div w:id="1156149371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32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1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065570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15966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24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18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524004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5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9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056314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0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899618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42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0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867540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39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3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34104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4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70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82308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97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73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26452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3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836270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84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03494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88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9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0469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72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7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86969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19017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4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0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80747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3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476097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52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7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644541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3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3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878075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9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29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91991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4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12631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8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7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80317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5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086798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8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352935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81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84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3949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7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4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843727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7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4447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1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043050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77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67977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9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42780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0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4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35279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74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03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358401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05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7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83914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4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46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6426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37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9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417290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47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32165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6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51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563435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9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0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539842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7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749246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6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0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76220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0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51929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0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06747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8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76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93364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5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4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339153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75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8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271593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5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5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76076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3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07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120409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8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9949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93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013450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3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932507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2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23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68333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58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471566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0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71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66504">
                          <w:marLeft w:val="0"/>
                          <w:marRight w:val="0"/>
                          <w:marTop w:val="0"/>
                          <w:marBottom w:val="780"/>
                          <w:divBdr>
                            <w:top w:val="dotted" w:sz="2" w:space="10" w:color="DDDDDD"/>
                            <w:left w:val="dotted" w:sz="2" w:space="20" w:color="DDDDDD"/>
                            <w:bottom w:val="dotted" w:sz="6" w:space="10" w:color="DDDDDD"/>
                            <w:right w:val="dotted" w:sz="2" w:space="20" w:color="DDDDDD"/>
                          </w:divBdr>
                        </w:div>
                      </w:divsChild>
                    </w:div>
                    <w:div w:id="100954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8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607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2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3937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2498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9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44999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5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25603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4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2086015">
              <w:marLeft w:val="0"/>
              <w:marRight w:val="0"/>
              <w:marTop w:val="0"/>
              <w:marBottom w:val="0"/>
              <w:divBdr>
                <w:top w:val="double" w:sz="6" w:space="1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9518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1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7578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1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7096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5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3221</Words>
  <Characters>18362</Characters>
  <Application>Microsoft Office Word</Application>
  <DocSecurity>0</DocSecurity>
  <Lines>153</Lines>
  <Paragraphs>43</Paragraphs>
  <ScaleCrop>false</ScaleCrop>
  <Company>Grizli777</Company>
  <LinksUpToDate>false</LinksUpToDate>
  <CharactersWithSpaces>21540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</dc:creator>
  <cp:keywords/>
  <dc:description/>
  <cp:lastModifiedBy>reddy</cp:lastModifiedBy>
  <cp:revision>2</cp:revision>
  <dcterms:created xsi:type="dcterms:W3CDTF">2016-07-31T16:01:00Z</dcterms:created>
  <dcterms:modified xsi:type="dcterms:W3CDTF">2016-07-31T16:05:00Z</dcterms:modified>
</cp:coreProperties>
</file>